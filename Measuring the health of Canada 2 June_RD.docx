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2A50F" w14:textId="77777777" w:rsidR="0044395E" w:rsidRPr="00170313" w:rsidRDefault="00170313">
      <w:pPr>
        <w:rPr>
          <w:b/>
          <w:sz w:val="28"/>
          <w:szCs w:val="28"/>
        </w:rPr>
      </w:pPr>
      <w:bookmarkStart w:id="0" w:name="_GoBack"/>
      <w:bookmarkEnd w:id="0"/>
      <w:r w:rsidRPr="00170313">
        <w:rPr>
          <w:b/>
          <w:sz w:val="28"/>
          <w:szCs w:val="28"/>
        </w:rPr>
        <w:t>Measuring the health of Canada’s oceans</w:t>
      </w:r>
    </w:p>
    <w:p w14:paraId="7E53294E" w14:textId="77777777" w:rsidR="00170313" w:rsidRDefault="00170313">
      <w:proofErr w:type="spellStart"/>
      <w:r>
        <w:t>Rémi</w:t>
      </w:r>
      <w:proofErr w:type="spellEnd"/>
      <w:r>
        <w:t xml:space="preserve"> </w:t>
      </w:r>
      <w:ins w:id="1" w:author="Remi Daigle" w:date="2014-09-02T08:22:00Z">
        <w:r w:rsidR="004D3405">
          <w:t xml:space="preserve">M. </w:t>
        </w:r>
      </w:ins>
      <w:r>
        <w:t>Daigle</w:t>
      </w:r>
      <w:r w:rsidRPr="00170313">
        <w:rPr>
          <w:vertAlign w:val="superscript"/>
        </w:rPr>
        <w:t>1</w:t>
      </w:r>
      <w:ins w:id="2" w:author="Remi Daigle" w:date="2014-09-02T08:23:00Z">
        <w:r w:rsidR="004D3405">
          <w:rPr>
            <w:vertAlign w:val="superscript"/>
          </w:rPr>
          <w:t>&amp;2</w:t>
        </w:r>
      </w:ins>
      <w:r>
        <w:t xml:space="preserve">, Philippe </w:t>
      </w:r>
      <w:del w:id="3" w:author="Remi Daigle" w:date="2014-09-02T08:23:00Z">
        <w:r w:rsidDel="004D3405">
          <w:delText>Archambault</w:delText>
        </w:r>
        <w:r w:rsidRPr="00170313" w:rsidDel="004D3405">
          <w:rPr>
            <w:vertAlign w:val="superscript"/>
          </w:rPr>
          <w:delText>2</w:delText>
        </w:r>
      </w:del>
      <w:ins w:id="4" w:author="Remi Daigle" w:date="2014-09-02T08:23:00Z">
        <w:r w:rsidR="004D3405">
          <w:t>Archambault</w:t>
        </w:r>
        <w:r w:rsidR="004D3405">
          <w:rPr>
            <w:vertAlign w:val="superscript"/>
          </w:rPr>
          <w:t>1</w:t>
        </w:r>
      </w:ins>
      <w:r>
        <w:t xml:space="preserve">, Wolfgang </w:t>
      </w:r>
      <w:del w:id="5" w:author="Remi Daigle" w:date="2014-09-02T08:23:00Z">
        <w:r w:rsidDel="004D3405">
          <w:delText>Haider</w:delText>
        </w:r>
        <w:r w:rsidRPr="00170313" w:rsidDel="004D3405">
          <w:rPr>
            <w:vertAlign w:val="superscript"/>
          </w:rPr>
          <w:delText>3</w:delText>
        </w:r>
      </w:del>
      <w:ins w:id="6" w:author="Remi Daigle" w:date="2014-09-02T08:23:00Z">
        <w:r w:rsidR="004D3405">
          <w:t>Haider</w:t>
        </w:r>
        <w:r w:rsidR="004D3405">
          <w:rPr>
            <w:vertAlign w:val="superscript"/>
          </w:rPr>
          <w:t>2</w:t>
        </w:r>
      </w:ins>
      <w:r>
        <w:t xml:space="preserve">, Kimberley </w:t>
      </w:r>
      <w:del w:id="7" w:author="Remi Daigle" w:date="2014-09-02T08:23:00Z">
        <w:r w:rsidR="00591438" w:rsidDel="004D3405">
          <w:delText>Irwin</w:delText>
        </w:r>
        <w:r w:rsidRPr="00170313" w:rsidDel="004D3405">
          <w:rPr>
            <w:vertAlign w:val="superscript"/>
          </w:rPr>
          <w:delText>3</w:delText>
        </w:r>
      </w:del>
      <w:ins w:id="8" w:author="Remi Daigle" w:date="2014-09-02T08:23:00Z">
        <w:r w:rsidR="004D3405">
          <w:t>Irwin</w:t>
        </w:r>
        <w:r w:rsidR="004D3405">
          <w:rPr>
            <w:vertAlign w:val="superscript"/>
          </w:rPr>
          <w:t>2</w:t>
        </w:r>
      </w:ins>
      <w:r>
        <w:t xml:space="preserve">, Ben S. </w:t>
      </w:r>
      <w:del w:id="9" w:author="Remi Daigle" w:date="2014-09-02T08:23:00Z">
        <w:r w:rsidDel="004D3405">
          <w:delText>Halpern</w:delText>
        </w:r>
        <w:r w:rsidRPr="00170313" w:rsidDel="004D3405">
          <w:rPr>
            <w:vertAlign w:val="superscript"/>
          </w:rPr>
          <w:delText>4</w:delText>
        </w:r>
      </w:del>
      <w:ins w:id="10" w:author="Remi Daigle" w:date="2014-09-02T08:23:00Z">
        <w:r w:rsidR="004D3405">
          <w:t>Halpern</w:t>
        </w:r>
        <w:r w:rsidR="004D3405">
          <w:rPr>
            <w:vertAlign w:val="superscript"/>
          </w:rPr>
          <w:t>3</w:t>
        </w:r>
      </w:ins>
      <w:r>
        <w:t xml:space="preserve">, Julia Stewart </w:t>
      </w:r>
      <w:del w:id="11" w:author="Remi Daigle" w:date="2014-09-02T08:23:00Z">
        <w:r w:rsidDel="004D3405">
          <w:delText>Loundes</w:delText>
        </w:r>
        <w:r w:rsidRPr="00170313" w:rsidDel="004D3405">
          <w:rPr>
            <w:vertAlign w:val="superscript"/>
          </w:rPr>
          <w:delText>4</w:delText>
        </w:r>
      </w:del>
      <w:ins w:id="12" w:author="Remi Daigle" w:date="2014-09-02T08:23:00Z">
        <w:r w:rsidR="004D3405">
          <w:t>Loundes</w:t>
        </w:r>
        <w:r w:rsidR="004D3405">
          <w:rPr>
            <w:vertAlign w:val="superscript"/>
          </w:rPr>
          <w:t>3</w:t>
        </w:r>
      </w:ins>
      <w:r>
        <w:t xml:space="preserve">, Isabelle M. </w:t>
      </w:r>
      <w:commentRangeStart w:id="13"/>
      <w:del w:id="14" w:author="Remi Daigle" w:date="2014-09-02T08:23:00Z">
        <w:r w:rsidDel="004D3405">
          <w:delText>Côté</w:delText>
        </w:r>
        <w:r w:rsidRPr="00170313" w:rsidDel="004D3405">
          <w:rPr>
            <w:vertAlign w:val="superscript"/>
          </w:rPr>
          <w:delText>5</w:delText>
        </w:r>
        <w:commentRangeEnd w:id="13"/>
        <w:r w:rsidR="0044626D" w:rsidDel="004D3405">
          <w:rPr>
            <w:rStyle w:val="CommentReference"/>
          </w:rPr>
          <w:commentReference w:id="13"/>
        </w:r>
      </w:del>
      <w:ins w:id="15" w:author="Remi Daigle" w:date="2014-09-02T08:23:00Z">
        <w:r w:rsidR="004D3405">
          <w:t>Côté</w:t>
        </w:r>
        <w:r w:rsidR="004D3405">
          <w:rPr>
            <w:vertAlign w:val="superscript"/>
          </w:rPr>
          <w:t>4</w:t>
        </w:r>
      </w:ins>
    </w:p>
    <w:p w14:paraId="57649516" w14:textId="77777777" w:rsidR="00170313" w:rsidRDefault="00170313"/>
    <w:p w14:paraId="48B861A8" w14:textId="77777777" w:rsidR="00170313" w:rsidDel="004D3405" w:rsidRDefault="00170313">
      <w:pPr>
        <w:rPr>
          <w:del w:id="16" w:author="Remi Daigle" w:date="2014-09-02T08:23:00Z"/>
        </w:rPr>
      </w:pPr>
      <w:del w:id="17" w:author="Remi Daigle" w:date="2014-09-02T08:23:00Z">
        <w:r w:rsidRPr="00170313" w:rsidDel="004D3405">
          <w:rPr>
            <w:vertAlign w:val="superscript"/>
          </w:rPr>
          <w:delText>1</w:delText>
        </w:r>
        <w:r w:rsidDel="004D3405">
          <w:delText xml:space="preserve"> Department of Biology, Dalhousie University (</w:delText>
        </w:r>
        <w:r w:rsidRPr="00170313" w:rsidDel="004D3405">
          <w:rPr>
            <w:highlight w:val="yellow"/>
          </w:rPr>
          <w:delText>OR 2 &amp; 3?</w:delText>
        </w:r>
        <w:r w:rsidDel="004D3405">
          <w:delText>)</w:delText>
        </w:r>
      </w:del>
    </w:p>
    <w:p w14:paraId="64873CC0" w14:textId="77777777" w:rsidR="00170313" w:rsidRPr="004D3405" w:rsidRDefault="00170313">
      <w:pPr>
        <w:rPr>
          <w:lang w:val="fr-CA"/>
        </w:rPr>
      </w:pPr>
      <w:del w:id="18" w:author="Remi Daigle" w:date="2014-09-02T08:23:00Z">
        <w:r w:rsidRPr="004D3405" w:rsidDel="004D3405">
          <w:rPr>
            <w:vertAlign w:val="superscript"/>
            <w:lang w:val="fr-CA"/>
          </w:rPr>
          <w:delText>2</w:delText>
        </w:r>
      </w:del>
      <w:ins w:id="19" w:author="Remi Daigle" w:date="2014-09-02T08:23:00Z">
        <w:r w:rsidR="004D3405" w:rsidRPr="004D3405">
          <w:rPr>
            <w:vertAlign w:val="superscript"/>
            <w:lang w:val="fr-CA"/>
            <w:rPrChange w:id="20" w:author="Remi Daigle" w:date="2014-09-02T08:23:00Z">
              <w:rPr>
                <w:vertAlign w:val="superscript"/>
              </w:rPr>
            </w:rPrChange>
          </w:rPr>
          <w:t>1</w:t>
        </w:r>
      </w:ins>
      <w:r w:rsidRPr="004D3405">
        <w:rPr>
          <w:lang w:val="fr-CA"/>
        </w:rPr>
        <w:t xml:space="preserve"> Institut des Sciences de la Mer, Université du Québec à Rimouski</w:t>
      </w:r>
    </w:p>
    <w:p w14:paraId="33327FF8" w14:textId="77777777" w:rsidR="00170313" w:rsidRDefault="00170313">
      <w:del w:id="21" w:author="Remi Daigle" w:date="2014-09-02T08:23:00Z">
        <w:r w:rsidRPr="00170313" w:rsidDel="004D3405">
          <w:rPr>
            <w:vertAlign w:val="superscript"/>
          </w:rPr>
          <w:delText>3</w:delText>
        </w:r>
        <w:r w:rsidDel="004D3405">
          <w:delText xml:space="preserve"> </w:delText>
        </w:r>
      </w:del>
      <w:ins w:id="22" w:author="Remi Daigle" w:date="2014-09-02T08:23:00Z">
        <w:r w:rsidR="004D3405">
          <w:rPr>
            <w:vertAlign w:val="superscript"/>
          </w:rPr>
          <w:t>2</w:t>
        </w:r>
        <w:r w:rsidR="004D3405">
          <w:t xml:space="preserve"> </w:t>
        </w:r>
      </w:ins>
      <w:r>
        <w:t>School of Resource and Environmental Monitoring, Simon Fraser University</w:t>
      </w:r>
    </w:p>
    <w:p w14:paraId="33642E5A" w14:textId="77777777" w:rsidR="00170313" w:rsidRDefault="00170313">
      <w:del w:id="23" w:author="Remi Daigle" w:date="2014-09-02T08:23:00Z">
        <w:r w:rsidRPr="00170313" w:rsidDel="004D3405">
          <w:rPr>
            <w:vertAlign w:val="superscript"/>
          </w:rPr>
          <w:delText>4</w:delText>
        </w:r>
        <w:r w:rsidDel="004D3405">
          <w:delText xml:space="preserve"> </w:delText>
        </w:r>
      </w:del>
      <w:ins w:id="24" w:author="Remi Daigle" w:date="2014-09-02T08:23:00Z">
        <w:r w:rsidR="004D3405">
          <w:rPr>
            <w:vertAlign w:val="superscript"/>
          </w:rPr>
          <w:t>3</w:t>
        </w:r>
        <w:r w:rsidR="004D3405">
          <w:t xml:space="preserve"> </w:t>
        </w:r>
      </w:ins>
      <w:r>
        <w:t>University of California at Santa Barbara</w:t>
      </w:r>
    </w:p>
    <w:p w14:paraId="255303B2" w14:textId="77777777" w:rsidR="00170313" w:rsidRDefault="00170313">
      <w:del w:id="25" w:author="Remi Daigle" w:date="2014-09-02T08:23:00Z">
        <w:r w:rsidRPr="00170313" w:rsidDel="004D3405">
          <w:rPr>
            <w:vertAlign w:val="superscript"/>
          </w:rPr>
          <w:delText>5</w:delText>
        </w:r>
        <w:r w:rsidDel="004D3405">
          <w:delText xml:space="preserve"> </w:delText>
        </w:r>
      </w:del>
      <w:ins w:id="26" w:author="Remi Daigle" w:date="2014-09-02T08:23:00Z">
        <w:r w:rsidR="004D3405">
          <w:rPr>
            <w:vertAlign w:val="superscript"/>
          </w:rPr>
          <w:t>4</w:t>
        </w:r>
        <w:r w:rsidR="004D3405">
          <w:t xml:space="preserve"> </w:t>
        </w:r>
      </w:ins>
      <w:r>
        <w:t>Department of Biological Sciences, Simon Fraser University</w:t>
      </w:r>
    </w:p>
    <w:p w14:paraId="7CC184B3" w14:textId="77777777" w:rsidR="00170313" w:rsidRDefault="00170313"/>
    <w:p w14:paraId="270CBA58" w14:textId="77777777" w:rsidR="00170313" w:rsidRPr="002438D2" w:rsidRDefault="00170313" w:rsidP="000E2BAE">
      <w:pPr>
        <w:spacing w:line="480" w:lineRule="auto"/>
        <w:rPr>
          <w:b/>
          <w:sz w:val="28"/>
          <w:szCs w:val="28"/>
        </w:rPr>
      </w:pPr>
      <w:r w:rsidRPr="002438D2">
        <w:rPr>
          <w:b/>
          <w:sz w:val="28"/>
          <w:szCs w:val="28"/>
        </w:rPr>
        <w:t>Abstract</w:t>
      </w:r>
    </w:p>
    <w:p w14:paraId="2E558A6D" w14:textId="77777777" w:rsidR="00170313" w:rsidRDefault="00170313" w:rsidP="000E2BAE">
      <w:pPr>
        <w:spacing w:line="480" w:lineRule="auto"/>
      </w:pPr>
    </w:p>
    <w:p w14:paraId="22AC43E0" w14:textId="77777777" w:rsidR="001D3C06" w:rsidRPr="00474D0C" w:rsidRDefault="00474D0C" w:rsidP="002438D2">
      <w:pPr>
        <w:spacing w:line="480" w:lineRule="auto"/>
        <w:rPr>
          <w:b/>
          <w:sz w:val="28"/>
          <w:szCs w:val="28"/>
        </w:rPr>
      </w:pPr>
      <w:r>
        <w:rPr>
          <w:b/>
          <w:sz w:val="28"/>
          <w:szCs w:val="28"/>
        </w:rPr>
        <w:t>Introduction</w:t>
      </w:r>
      <w:r w:rsidR="00170313">
        <w:rPr>
          <w:sz w:val="24"/>
          <w:szCs w:val="24"/>
        </w:rPr>
        <w:t xml:space="preserve"> </w:t>
      </w:r>
      <w:r w:rsidR="002438D2">
        <w:rPr>
          <w:sz w:val="24"/>
          <w:szCs w:val="24"/>
        </w:rPr>
        <w:t xml:space="preserve">  </w:t>
      </w:r>
    </w:p>
    <w:p w14:paraId="45B4BEC4" w14:textId="77777777" w:rsidR="00474D0C" w:rsidRDefault="00474D0C" w:rsidP="002438D2">
      <w:pPr>
        <w:spacing w:line="480" w:lineRule="auto"/>
        <w:rPr>
          <w:sz w:val="24"/>
          <w:szCs w:val="24"/>
        </w:rPr>
      </w:pPr>
    </w:p>
    <w:p w14:paraId="42074F9A" w14:textId="77777777" w:rsidR="002438D2" w:rsidRDefault="002438D2" w:rsidP="002438D2">
      <w:pPr>
        <w:spacing w:line="480" w:lineRule="auto"/>
        <w:rPr>
          <w:sz w:val="24"/>
          <w:szCs w:val="24"/>
        </w:rPr>
      </w:pPr>
      <w:r>
        <w:rPr>
          <w:sz w:val="24"/>
          <w:szCs w:val="24"/>
        </w:rPr>
        <w:t>T</w:t>
      </w:r>
      <w:r w:rsidRPr="00020C77">
        <w:rPr>
          <w:sz w:val="24"/>
          <w:szCs w:val="24"/>
        </w:rPr>
        <w:t>he well-being of people</w:t>
      </w:r>
      <w:r>
        <w:rPr>
          <w:sz w:val="24"/>
          <w:szCs w:val="24"/>
        </w:rPr>
        <w:t xml:space="preserve"> and</w:t>
      </w:r>
      <w:r w:rsidRPr="00020C77">
        <w:rPr>
          <w:sz w:val="24"/>
          <w:szCs w:val="24"/>
        </w:rPr>
        <w:t xml:space="preserve"> the health of the ocean</w:t>
      </w:r>
      <w:r>
        <w:rPr>
          <w:sz w:val="24"/>
          <w:szCs w:val="24"/>
        </w:rPr>
        <w:t>s</w:t>
      </w:r>
      <w:r w:rsidRPr="00020C77">
        <w:rPr>
          <w:sz w:val="24"/>
          <w:szCs w:val="24"/>
        </w:rPr>
        <w:t xml:space="preserve"> </w:t>
      </w:r>
      <w:r>
        <w:rPr>
          <w:sz w:val="24"/>
          <w:szCs w:val="24"/>
        </w:rPr>
        <w:t>are</w:t>
      </w:r>
      <w:r w:rsidRPr="00020C77">
        <w:rPr>
          <w:sz w:val="24"/>
          <w:szCs w:val="24"/>
        </w:rPr>
        <w:t xml:space="preserve"> inextricably linked</w:t>
      </w:r>
      <w:r w:rsidR="00245851">
        <w:rPr>
          <w:sz w:val="24"/>
          <w:szCs w:val="24"/>
        </w:rPr>
        <w:t xml:space="preserve"> </w:t>
      </w:r>
      <w:r w:rsidR="00245851">
        <w:rPr>
          <w:sz w:val="24"/>
          <w:szCs w:val="24"/>
        </w:rPr>
        <w:fldChar w:fldCharType="begin"/>
      </w:r>
      <w:r w:rsidR="002755E8">
        <w:rPr>
          <w:sz w:val="24"/>
          <w:szCs w:val="24"/>
        </w:rPr>
        <w:instrText xml:space="preserve"> ADDIN EN.CITE &lt;EndNote&gt;&lt;Cite&gt;&lt;Author&gt;Council&lt;/Author&gt;&lt;Year&gt;1999&lt;/Year&gt;&lt;RecNum&gt;13&lt;/RecNum&gt;&lt;DisplayText&gt;(Council 1999, Knap, Dewailly et al. 2002)&lt;/DisplayText&gt;&lt;record&gt;&lt;rec-number&gt;13&lt;/rec-number&gt;&lt;foreign-keys&gt;&lt;key app="EN" db-id="rxpsraze8029pbex0z2x52ertev0srt0wxxa"&gt;13&lt;/key&gt;&lt;/foreign-keys&gt;&lt;ref-type name="Book"&gt;6&lt;/ref-type&gt;&lt;contributors&gt;&lt;authors&gt;&lt;author&gt;National Research Council&lt;/author&gt;&lt;/authors&gt;&lt;/contributors&gt;&lt;titles&gt;&lt;title&gt; From Monsoons to Microbes: Understanding the Ocean’s Role in Human Health&lt;/title&gt;&lt;/titles&gt;&lt;pages&gt; 161 pp.&lt;/pages&gt;&lt;dates&gt;&lt;year&gt;1999&lt;/year&gt;&lt;/dates&gt;&lt;pub-location&gt;Washington, DC&lt;/pub-location&gt;&lt;publisher&gt;National Academy Press&lt;/publisher&gt;&lt;urls&gt;&lt;/urls&gt;&lt;/record&gt;&lt;/Cite&gt;&lt;Cite&gt;&lt;Author&gt;Knap&lt;/Author&gt;&lt;Year&gt;2002&lt;/Year&gt;&lt;RecNum&gt;15&lt;/RecNum&gt;&lt;record&gt;&lt;rec-number&gt;15&lt;/rec-number&gt;&lt;foreign-keys&gt;&lt;key app="EN" db-id="rxpsraze8029pbex0z2x52ertev0srt0wxxa"&gt;15&lt;/key&gt;&lt;/foreign-keys&gt;&lt;ref-type name="Journal Article"&gt;17&lt;/ref-type&gt;&lt;contributors&gt;&lt;authors&gt;&lt;author&gt;Knap, A.&lt;/author&gt;&lt;author&gt;Dewailly, E.&lt;/author&gt;&lt;author&gt;Frugal, C.&lt;/author&gt;&lt;author&gt;Galvin, J.&lt;/author&gt;&lt;author&gt;Baden, D.&lt;/author&gt;&lt;author&gt;Bowen, R.E.&lt;/author&gt;&lt;author&gt;Depledge, M.&lt;/author&gt;&lt;author&gt;Duguay, L.&lt;/author&gt;&lt;author&gt;Fleming, L.E.&lt;/author&gt;&lt;author&gt;Ford, T.&lt;/author&gt;&lt;author&gt;Moser, F.&lt;/author&gt;&lt;author&gt;Owen, R. &lt;/author&gt;&lt;author&gt;Suk, W.A.&lt;/author&gt;&lt;author&gt;Unluata, U.&lt;/author&gt;&lt;/authors&gt;&lt;/contributors&gt;&lt;titles&gt;&lt;title&gt;Indicators of ocean health and human health: Developing a research and monitoring framework. &lt;/title&gt;&lt;secondary-title&gt;Environmental Health Perspectives&lt;/secondary-title&gt;&lt;/titles&gt;&lt;periodical&gt;&lt;full-title&gt;Environmental Health Perspectives&lt;/full-title&gt;&lt;/periodical&gt;&lt;pages&gt;839-845&lt;/pages&gt;&lt;volume&gt;110&lt;/volume&gt;&lt;dates&gt;&lt;year&gt;2002&lt;/year&gt;&lt;/dates&gt;&lt;urls&gt;&lt;/urls&gt;&lt;/record&gt;&lt;/Cite&gt;&lt;/EndNote&gt;</w:instrText>
      </w:r>
      <w:r w:rsidR="00245851">
        <w:rPr>
          <w:sz w:val="24"/>
          <w:szCs w:val="24"/>
        </w:rPr>
        <w:fldChar w:fldCharType="separate"/>
      </w:r>
      <w:r w:rsidR="002755E8">
        <w:rPr>
          <w:noProof/>
          <w:sz w:val="24"/>
          <w:szCs w:val="24"/>
        </w:rPr>
        <w:t>(</w:t>
      </w:r>
      <w:hyperlink w:anchor="_ENREF_4" w:tooltip="Council, 1999 #13" w:history="1">
        <w:r w:rsidR="009F7572">
          <w:rPr>
            <w:noProof/>
            <w:sz w:val="24"/>
            <w:szCs w:val="24"/>
          </w:rPr>
          <w:t>Council 1999</w:t>
        </w:r>
      </w:hyperlink>
      <w:r w:rsidR="002755E8">
        <w:rPr>
          <w:noProof/>
          <w:sz w:val="24"/>
          <w:szCs w:val="24"/>
        </w:rPr>
        <w:t xml:space="preserve">, </w:t>
      </w:r>
      <w:hyperlink w:anchor="_ENREF_9" w:tooltip="Knap, 2002 #15" w:history="1">
        <w:r w:rsidR="009F7572">
          <w:rPr>
            <w:noProof/>
            <w:sz w:val="24"/>
            <w:szCs w:val="24"/>
          </w:rPr>
          <w:t>Knap, Dewailly et al. 2002</w:t>
        </w:r>
      </w:hyperlink>
      <w:r w:rsidR="002755E8">
        <w:rPr>
          <w:noProof/>
          <w:sz w:val="24"/>
          <w:szCs w:val="24"/>
        </w:rPr>
        <w:t>)</w:t>
      </w:r>
      <w:r w:rsidR="00245851">
        <w:rPr>
          <w:sz w:val="24"/>
          <w:szCs w:val="24"/>
        </w:rPr>
        <w:fldChar w:fldCharType="end"/>
      </w:r>
      <w:r>
        <w:rPr>
          <w:sz w:val="24"/>
          <w:szCs w:val="24"/>
        </w:rPr>
        <w:t xml:space="preserve">.  However, how to measure ocean health </w:t>
      </w:r>
      <w:r w:rsidR="00D7158C">
        <w:rPr>
          <w:sz w:val="24"/>
          <w:szCs w:val="24"/>
        </w:rPr>
        <w:t xml:space="preserve">has been a long-standing challenge </w:t>
      </w:r>
      <w:r w:rsidR="00D7158C">
        <w:rPr>
          <w:sz w:val="24"/>
          <w:szCs w:val="24"/>
        </w:rPr>
        <w:fldChar w:fldCharType="begin"/>
      </w:r>
      <w:r w:rsidR="00D7158C">
        <w:rPr>
          <w:sz w:val="24"/>
          <w:szCs w:val="24"/>
        </w:rPr>
        <w:instrText xml:space="preserve"> ADDIN EN.CITE &lt;EndNote&gt;&lt;Cite&gt;&lt;Author&gt;Costanza&lt;/Author&gt;&lt;Year&gt;1992&lt;/Year&gt;&lt;RecNum&gt;23&lt;/RecNum&gt;&lt;DisplayText&gt;(Costanza 1992, Rapport, Costanza et al. 1998)&lt;/DisplayText&gt;&lt;record&gt;&lt;rec-number&gt;23&lt;/rec-number&gt;&lt;foreign-keys&gt;&lt;key app="EN" db-id="rxpsraze8029pbex0z2x52ertev0srt0wxxa"&gt;23&lt;/key&gt;&lt;/foreign-keys&gt;&lt;ref-type name="Book Section"&gt;5&lt;/ref-type&gt;&lt;contributors&gt;&lt;authors&gt;&lt;author&gt;Costanza, R.&lt;/author&gt;&lt;/authors&gt;&lt;secondary-authors&gt;&lt;author&gt;Costanza, R.&lt;/author&gt;&lt;author&gt;Norton, B.G.&lt;/author&gt;&lt;author&gt;Haskell, B.D.&lt;/author&gt;&lt;/secondary-authors&gt;&lt;/contributors&gt;&lt;titles&gt;&lt;title&gt;Towards an operational definition of ecosystem health&lt;/title&gt;&lt;secondary-title&gt;Ecosystem Health: New Goals for Environmental Management&lt;/secondary-title&gt;&lt;/titles&gt;&lt;pages&gt;239-256&lt;/pages&gt;&lt;dates&gt;&lt;year&gt;1992&lt;/year&gt;&lt;/dates&gt;&lt;pub-location&gt;Washington, DC&lt;/pub-location&gt;&lt;publisher&gt;Island Press&lt;/publisher&gt;&lt;urls&gt;&lt;/urls&gt;&lt;/record&gt;&lt;/Cite&gt;&lt;Cite&gt;&lt;Author&gt;Rapport&lt;/Author&gt;&lt;Year&gt;1998&lt;/Year&gt;&lt;RecNum&gt;20&lt;/RecNum&gt;&lt;record&gt;&lt;rec-number&gt;20&lt;/rec-number&gt;&lt;foreign-keys&gt;&lt;key app="EN" db-id="rxpsraze8029pbex0z2x52ertev0srt0wxxa"&gt;20&lt;/key&gt;&lt;/foreign-keys&gt;&lt;ref-type name="Journal Article"&gt;17&lt;/ref-type&gt;&lt;contributors&gt;&lt;authors&gt;&lt;author&gt;Rapport, D. J.&lt;/author&gt;&lt;author&gt;Costanza, R.&lt;/author&gt;&lt;author&gt;McMichael, A. J.&lt;/author&gt;&lt;/authors&gt;&lt;/contributors&gt;&lt;titles&gt;&lt;title&gt;Assessing ecosystem health&lt;/title&gt;&lt;secondary-title&gt;Trends in Ecology &amp;amp; Evolution&lt;/secondary-title&gt;&lt;/titles&gt;&lt;periodical&gt;&lt;full-title&gt;Trends in Ecology &amp;amp; Evolution&lt;/full-title&gt;&lt;/periodical&gt;&lt;pages&gt;397-402&lt;/pages&gt;&lt;volume&gt;13&lt;/volume&gt;&lt;number&gt;10&lt;/number&gt;&lt;dates&gt;&lt;year&gt;1998&lt;/year&gt;&lt;pub-dates&gt;&lt;date&gt;Oct&lt;/date&gt;&lt;/pub-dates&gt;&lt;/dates&gt;&lt;isbn&gt;0169-5347&lt;/isbn&gt;&lt;accession-num&gt;WOS:000075997500008&lt;/accession-num&gt;&lt;urls&gt;&lt;related-urls&gt;&lt;url&gt;&amp;lt;Go to ISI&amp;gt;://WOS:000075997500008&lt;/url&gt;&lt;/related-urls&gt;&lt;/urls&gt;&lt;electronic-resource-num&gt;10.1016/s0169-5347(98)01449-9&lt;/electronic-resource-num&gt;&lt;/record&gt;&lt;/Cite&gt;&lt;/EndNote&gt;</w:instrText>
      </w:r>
      <w:r w:rsidR="00D7158C">
        <w:rPr>
          <w:sz w:val="24"/>
          <w:szCs w:val="24"/>
        </w:rPr>
        <w:fldChar w:fldCharType="separate"/>
      </w:r>
      <w:r w:rsidR="00D7158C">
        <w:rPr>
          <w:noProof/>
          <w:sz w:val="24"/>
          <w:szCs w:val="24"/>
        </w:rPr>
        <w:t>(</w:t>
      </w:r>
      <w:hyperlink w:anchor="_ENREF_3" w:tooltip="Costanza, 1992 #23" w:history="1">
        <w:r w:rsidR="009F7572">
          <w:rPr>
            <w:noProof/>
            <w:sz w:val="24"/>
            <w:szCs w:val="24"/>
          </w:rPr>
          <w:t>Costanza 1992</w:t>
        </w:r>
      </w:hyperlink>
      <w:r w:rsidR="00D7158C">
        <w:rPr>
          <w:noProof/>
          <w:sz w:val="24"/>
          <w:szCs w:val="24"/>
        </w:rPr>
        <w:t xml:space="preserve">, </w:t>
      </w:r>
      <w:hyperlink w:anchor="_ENREF_10" w:tooltip="Rapport, 1998 #20" w:history="1">
        <w:r w:rsidR="009F7572">
          <w:rPr>
            <w:noProof/>
            <w:sz w:val="24"/>
            <w:szCs w:val="24"/>
          </w:rPr>
          <w:t>Rapport, Costanza et al. 1998</w:t>
        </w:r>
      </w:hyperlink>
      <w:r w:rsidR="00D7158C">
        <w:rPr>
          <w:noProof/>
          <w:sz w:val="24"/>
          <w:szCs w:val="24"/>
        </w:rPr>
        <w:t>)</w:t>
      </w:r>
      <w:r w:rsidR="00D7158C">
        <w:rPr>
          <w:sz w:val="24"/>
          <w:szCs w:val="24"/>
        </w:rPr>
        <w:fldChar w:fldCharType="end"/>
      </w:r>
      <w:r>
        <w:rPr>
          <w:sz w:val="24"/>
          <w:szCs w:val="24"/>
        </w:rPr>
        <w:t xml:space="preserve">.  </w:t>
      </w:r>
      <w:r w:rsidR="006C2DFB">
        <w:rPr>
          <w:sz w:val="24"/>
          <w:szCs w:val="24"/>
        </w:rPr>
        <w:t>A multitude of</w:t>
      </w:r>
      <w:r w:rsidR="001D3C06">
        <w:rPr>
          <w:sz w:val="24"/>
          <w:szCs w:val="24"/>
        </w:rPr>
        <w:t xml:space="preserve"> indicators have been </w:t>
      </w:r>
      <w:r w:rsidR="00E756A7">
        <w:rPr>
          <w:sz w:val="24"/>
          <w:szCs w:val="24"/>
        </w:rPr>
        <w:t>used</w:t>
      </w:r>
      <w:r w:rsidR="001D3C06">
        <w:rPr>
          <w:sz w:val="24"/>
          <w:szCs w:val="24"/>
        </w:rPr>
        <w:t xml:space="preserve">, each of which measures </w:t>
      </w:r>
      <w:r w:rsidR="00FF3CD7">
        <w:rPr>
          <w:sz w:val="24"/>
          <w:szCs w:val="24"/>
        </w:rPr>
        <w:t xml:space="preserve">relatively </w:t>
      </w:r>
      <w:r w:rsidR="001D3C06">
        <w:rPr>
          <w:sz w:val="24"/>
          <w:szCs w:val="24"/>
        </w:rPr>
        <w:t>narrow aspect</w:t>
      </w:r>
      <w:r w:rsidR="00F64902">
        <w:rPr>
          <w:sz w:val="24"/>
          <w:szCs w:val="24"/>
        </w:rPr>
        <w:t>s</w:t>
      </w:r>
      <w:r w:rsidR="001D3C06">
        <w:rPr>
          <w:sz w:val="24"/>
          <w:szCs w:val="24"/>
        </w:rPr>
        <w:t xml:space="preserve"> of ocean </w:t>
      </w:r>
      <w:r w:rsidR="00F64902">
        <w:rPr>
          <w:sz w:val="24"/>
          <w:szCs w:val="24"/>
        </w:rPr>
        <w:t>condition</w:t>
      </w:r>
      <w:r w:rsidR="00FF3CD7">
        <w:rPr>
          <w:sz w:val="24"/>
          <w:szCs w:val="24"/>
        </w:rPr>
        <w:t xml:space="preserve"> that </w:t>
      </w:r>
      <w:r w:rsidR="006C2DFB">
        <w:rPr>
          <w:sz w:val="24"/>
          <w:szCs w:val="24"/>
        </w:rPr>
        <w:t>should</w:t>
      </w:r>
      <w:r w:rsidR="00F64902">
        <w:rPr>
          <w:sz w:val="24"/>
          <w:szCs w:val="24"/>
        </w:rPr>
        <w:t xml:space="preserve"> be</w:t>
      </w:r>
      <w:r w:rsidR="00FF3CD7">
        <w:rPr>
          <w:sz w:val="24"/>
          <w:szCs w:val="24"/>
        </w:rPr>
        <w:t xml:space="preserve"> relevant to </w:t>
      </w:r>
      <w:r w:rsidR="00E756A7">
        <w:rPr>
          <w:sz w:val="24"/>
          <w:szCs w:val="24"/>
        </w:rPr>
        <w:t>specific</w:t>
      </w:r>
      <w:r w:rsidR="00FF3CD7">
        <w:rPr>
          <w:sz w:val="24"/>
          <w:szCs w:val="24"/>
        </w:rPr>
        <w:t xml:space="preserve"> </w:t>
      </w:r>
      <w:r w:rsidR="006C2DFB">
        <w:rPr>
          <w:sz w:val="24"/>
          <w:szCs w:val="24"/>
        </w:rPr>
        <w:t xml:space="preserve">management </w:t>
      </w:r>
      <w:r w:rsidR="00FF3CD7">
        <w:rPr>
          <w:sz w:val="24"/>
          <w:szCs w:val="24"/>
        </w:rPr>
        <w:t xml:space="preserve">objectives, </w:t>
      </w:r>
      <w:r w:rsidR="005524D2">
        <w:rPr>
          <w:sz w:val="24"/>
          <w:szCs w:val="24"/>
        </w:rPr>
        <w:t>such as</w:t>
      </w:r>
      <w:r w:rsidR="00FF3CD7">
        <w:rPr>
          <w:sz w:val="24"/>
          <w:szCs w:val="24"/>
        </w:rPr>
        <w:t xml:space="preserve"> maintaining biodiversity or the integrity of marine communities, minimising the endangerment of species or loss of habitat</w:t>
      </w:r>
      <w:r w:rsidR="001D3C06">
        <w:rPr>
          <w:sz w:val="24"/>
          <w:szCs w:val="24"/>
        </w:rPr>
        <w:t xml:space="preserve">, </w:t>
      </w:r>
      <w:r w:rsidR="00FF3CD7">
        <w:rPr>
          <w:sz w:val="24"/>
          <w:szCs w:val="24"/>
        </w:rPr>
        <w:t>limiting human influence</w:t>
      </w:r>
      <w:r w:rsidR="005524D2">
        <w:rPr>
          <w:sz w:val="24"/>
          <w:szCs w:val="24"/>
        </w:rPr>
        <w:t xml:space="preserve">, </w:t>
      </w:r>
      <w:r w:rsidR="00FF3CD7">
        <w:rPr>
          <w:sz w:val="24"/>
          <w:szCs w:val="24"/>
        </w:rPr>
        <w:t>safeguarding human health</w:t>
      </w:r>
      <w:r w:rsidR="005524D2">
        <w:rPr>
          <w:sz w:val="24"/>
          <w:szCs w:val="24"/>
        </w:rPr>
        <w:t xml:space="preserve"> or </w:t>
      </w:r>
      <w:r w:rsidR="00E756A7">
        <w:rPr>
          <w:sz w:val="24"/>
          <w:szCs w:val="24"/>
        </w:rPr>
        <w:t>delivering</w:t>
      </w:r>
      <w:r w:rsidR="005524D2">
        <w:rPr>
          <w:sz w:val="24"/>
          <w:szCs w:val="24"/>
        </w:rPr>
        <w:t xml:space="preserve"> the countless goods and services provided by the sea</w:t>
      </w:r>
      <w:r w:rsidR="006C2DFB">
        <w:rPr>
          <w:sz w:val="24"/>
          <w:szCs w:val="24"/>
        </w:rPr>
        <w:t xml:space="preserve"> </w:t>
      </w:r>
      <w:r w:rsidR="006C2DFB">
        <w:rPr>
          <w:sz w:val="24"/>
          <w:szCs w:val="24"/>
        </w:rPr>
        <w:fldChar w:fldCharType="begin">
          <w:fldData xml:space="preserve">PEVuZE5vdGU+PENpdGU+PEF1dGhvcj5DYWlybnM8L0F1dGhvcj48WWVhcj4xOTkzPC9ZZWFyPjxS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</w:fldData>
        </w:fldChar>
      </w:r>
      <w:r w:rsidR="00FC49A6">
        <w:rPr>
          <w:sz w:val="24"/>
          <w:szCs w:val="24"/>
        </w:rPr>
        <w:instrText xml:space="preserve"> ADDIN EN.CITE </w:instrText>
      </w:r>
      <w:r w:rsidR="00FC49A6">
        <w:rPr>
          <w:sz w:val="24"/>
          <w:szCs w:val="24"/>
        </w:rPr>
        <w:fldChar w:fldCharType="begin">
          <w:fldData xml:space="preserve">PEVuZE5vdGU+PENpdGU+PEF1dGhvcj5DYWlybnM8L0F1dGhvcj48WWVhcj4xOTkzPC9ZZWFyPjxS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</w:fldData>
        </w:fldChar>
      </w:r>
      <w:r w:rsidR="00FC49A6">
        <w:rPr>
          <w:sz w:val="24"/>
          <w:szCs w:val="24"/>
        </w:rPr>
        <w:instrText xml:space="preserve"> ADDIN EN.CITE.DATA </w:instrText>
      </w:r>
      <w:r w:rsidR="00FC49A6">
        <w:rPr>
          <w:sz w:val="24"/>
          <w:szCs w:val="24"/>
        </w:rPr>
      </w:r>
      <w:r w:rsidR="00FC49A6">
        <w:rPr>
          <w:sz w:val="24"/>
          <w:szCs w:val="24"/>
        </w:rPr>
        <w:fldChar w:fldCharType="end"/>
      </w:r>
      <w:r w:rsidR="006C2DFB">
        <w:rPr>
          <w:sz w:val="24"/>
          <w:szCs w:val="24"/>
        </w:rPr>
      </w:r>
      <w:r w:rsidR="006C2DFB">
        <w:rPr>
          <w:sz w:val="24"/>
          <w:szCs w:val="24"/>
        </w:rPr>
        <w:fldChar w:fldCharType="separate"/>
      </w:r>
      <w:r w:rsidR="00FC49A6">
        <w:rPr>
          <w:noProof/>
          <w:sz w:val="24"/>
          <w:szCs w:val="24"/>
        </w:rPr>
        <w:t>(</w:t>
      </w:r>
      <w:hyperlink w:anchor="_ENREF_1" w:tooltip="Cairns, 1993 #21" w:history="1">
        <w:r w:rsidR="009F7572">
          <w:rPr>
            <w:noProof/>
            <w:sz w:val="24"/>
            <w:szCs w:val="24"/>
          </w:rPr>
          <w:t>Cairns, McCormick et al. 1993</w:t>
        </w:r>
      </w:hyperlink>
      <w:r w:rsidR="00FC49A6">
        <w:rPr>
          <w:noProof/>
          <w:sz w:val="24"/>
          <w:szCs w:val="24"/>
        </w:rPr>
        <w:t xml:space="preserve">, </w:t>
      </w:r>
      <w:hyperlink w:anchor="_ENREF_2" w:tooltip="Center, 2008 #16" w:history="1">
        <w:r w:rsidR="009F7572">
          <w:rPr>
            <w:noProof/>
            <w:sz w:val="24"/>
            <w:szCs w:val="24"/>
          </w:rPr>
          <w:t>Center 2008</w:t>
        </w:r>
      </w:hyperlink>
      <w:r w:rsidR="00FC49A6">
        <w:rPr>
          <w:noProof/>
          <w:sz w:val="24"/>
          <w:szCs w:val="24"/>
        </w:rPr>
        <w:t xml:space="preserve">, </w:t>
      </w:r>
      <w:hyperlink w:anchor="_ENREF_8" w:tooltip="Kershner, 2011 #22" w:history="1">
        <w:r w:rsidR="009F7572">
          <w:rPr>
            <w:noProof/>
            <w:sz w:val="24"/>
            <w:szCs w:val="24"/>
          </w:rPr>
          <w:t xml:space="preserve">Kershner, Samhouri et al. </w:t>
        </w:r>
        <w:r w:rsidR="009F7572">
          <w:rPr>
            <w:noProof/>
            <w:sz w:val="24"/>
            <w:szCs w:val="24"/>
          </w:rPr>
          <w:lastRenderedPageBreak/>
          <w:t>2011</w:t>
        </w:r>
      </w:hyperlink>
      <w:r w:rsidR="00FC49A6">
        <w:rPr>
          <w:noProof/>
          <w:sz w:val="24"/>
          <w:szCs w:val="24"/>
        </w:rPr>
        <w:t>)</w:t>
      </w:r>
      <w:r w:rsidR="006C2DFB">
        <w:rPr>
          <w:sz w:val="24"/>
          <w:szCs w:val="24"/>
        </w:rPr>
        <w:fldChar w:fldCharType="end"/>
      </w:r>
      <w:r w:rsidR="00FF3CD7">
        <w:rPr>
          <w:sz w:val="24"/>
          <w:szCs w:val="24"/>
        </w:rPr>
        <w:t xml:space="preserve">. </w:t>
      </w:r>
      <w:r w:rsidR="005524D2">
        <w:rPr>
          <w:sz w:val="24"/>
          <w:szCs w:val="24"/>
        </w:rPr>
        <w:t>Arguably, oceans in a desirable (‘healthy’) state should be able to deliver all of the</w:t>
      </w:r>
      <w:r w:rsidR="006C2DFB">
        <w:rPr>
          <w:sz w:val="24"/>
          <w:szCs w:val="24"/>
        </w:rPr>
        <w:t>se goals</w:t>
      </w:r>
      <w:r w:rsidR="003A5390">
        <w:rPr>
          <w:sz w:val="24"/>
          <w:szCs w:val="24"/>
        </w:rPr>
        <w:t xml:space="preserve">, </w:t>
      </w:r>
      <w:r w:rsidR="00E756A7">
        <w:rPr>
          <w:sz w:val="24"/>
          <w:szCs w:val="24"/>
        </w:rPr>
        <w:t>hence</w:t>
      </w:r>
      <w:r w:rsidR="003A5390">
        <w:rPr>
          <w:sz w:val="24"/>
          <w:szCs w:val="24"/>
        </w:rPr>
        <w:t xml:space="preserve"> a useful</w:t>
      </w:r>
      <w:r w:rsidR="00F64902">
        <w:rPr>
          <w:sz w:val="24"/>
          <w:szCs w:val="24"/>
        </w:rPr>
        <w:t xml:space="preserve"> </w:t>
      </w:r>
      <w:r w:rsidR="006C2DFB">
        <w:rPr>
          <w:sz w:val="24"/>
          <w:szCs w:val="24"/>
        </w:rPr>
        <w:t>index</w:t>
      </w:r>
      <w:r w:rsidR="00F64902">
        <w:rPr>
          <w:sz w:val="24"/>
          <w:szCs w:val="24"/>
        </w:rPr>
        <w:t xml:space="preserve"> of ocean health </w:t>
      </w:r>
      <w:r w:rsidR="006C2DFB">
        <w:rPr>
          <w:sz w:val="24"/>
          <w:szCs w:val="24"/>
        </w:rPr>
        <w:t>should be able to capture the</w:t>
      </w:r>
      <w:r w:rsidR="00F64902">
        <w:rPr>
          <w:sz w:val="24"/>
          <w:szCs w:val="24"/>
        </w:rPr>
        <w:t xml:space="preserve"> widely disparate aspects</w:t>
      </w:r>
      <w:r w:rsidR="006C2DFB">
        <w:rPr>
          <w:sz w:val="24"/>
          <w:szCs w:val="24"/>
        </w:rPr>
        <w:t xml:space="preserve"> measured by multiple indicators</w:t>
      </w:r>
      <w:r w:rsidR="003A5390">
        <w:rPr>
          <w:sz w:val="24"/>
          <w:szCs w:val="24"/>
        </w:rPr>
        <w:t xml:space="preserve"> </w:t>
      </w:r>
      <w:r w:rsidR="003A5390">
        <w:rPr>
          <w:sz w:val="24"/>
          <w:szCs w:val="24"/>
        </w:rPr>
        <w:fldChar w:fldCharType="begin">
          <w:fldData xml:space="preserve">PEVuZE5vdGU+PENpdGU+PEF1dGhvcj5IYWxwZXJuPC9BdXRob3I+PFllYXI+MjAxMjwvWWVhcj48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</w:fldData>
        </w:fldChar>
      </w:r>
      <w:r w:rsidR="00D7158C">
        <w:rPr>
          <w:sz w:val="24"/>
          <w:szCs w:val="24"/>
        </w:rPr>
        <w:instrText xml:space="preserve"> ADDIN EN.CITE </w:instrText>
      </w:r>
      <w:r w:rsidR="00D7158C">
        <w:rPr>
          <w:sz w:val="24"/>
          <w:szCs w:val="24"/>
        </w:rPr>
        <w:fldChar w:fldCharType="begin">
          <w:fldData xml:space="preserve">PEVuZE5vdGU+PENpdGU+PEF1dGhvcj5IYWxwZXJuPC9BdXRob3I+PFllYXI+MjAxMjwvWWVhcj48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</w:fldData>
        </w:fldChar>
      </w:r>
      <w:r w:rsidR="00D7158C">
        <w:rPr>
          <w:sz w:val="24"/>
          <w:szCs w:val="24"/>
        </w:rPr>
        <w:instrText xml:space="preserve"> ADDIN EN.CITE.DATA </w:instrText>
      </w:r>
      <w:r w:rsidR="00D7158C">
        <w:rPr>
          <w:sz w:val="24"/>
          <w:szCs w:val="24"/>
        </w:rPr>
      </w:r>
      <w:r w:rsidR="00D7158C">
        <w:rPr>
          <w:sz w:val="24"/>
          <w:szCs w:val="24"/>
        </w:rPr>
        <w:fldChar w:fldCharType="end"/>
      </w:r>
      <w:r w:rsidR="003A5390">
        <w:rPr>
          <w:sz w:val="24"/>
          <w:szCs w:val="24"/>
        </w:rPr>
      </w:r>
      <w:r w:rsidR="003A5390">
        <w:rPr>
          <w:sz w:val="24"/>
          <w:szCs w:val="24"/>
        </w:rPr>
        <w:fldChar w:fldCharType="separate"/>
      </w:r>
      <w:r w:rsidR="00D7158C">
        <w:rPr>
          <w:noProof/>
          <w:sz w:val="24"/>
          <w:szCs w:val="24"/>
        </w:rPr>
        <w:t>(</w:t>
      </w:r>
      <w:hyperlink w:anchor="_ENREF_10" w:tooltip="Rapport, 1998 #20" w:history="1">
        <w:r w:rsidR="009F7572">
          <w:rPr>
            <w:noProof/>
            <w:sz w:val="24"/>
            <w:szCs w:val="24"/>
          </w:rPr>
          <w:t>Rapport, Costanza et al. 1998</w:t>
        </w:r>
      </w:hyperlink>
      <w:r w:rsidR="00D7158C">
        <w:rPr>
          <w:noProof/>
          <w:sz w:val="24"/>
          <w:szCs w:val="24"/>
        </w:rPr>
        <w:t xml:space="preserve">, </w:t>
      </w:r>
      <w:hyperlink w:anchor="_ENREF_6" w:tooltip="Halpern, 2012 #4" w:history="1">
        <w:r w:rsidR="009F7572">
          <w:rPr>
            <w:noProof/>
            <w:sz w:val="24"/>
            <w:szCs w:val="24"/>
          </w:rPr>
          <w:t>Halpern, Longo et al. 2012</w:t>
        </w:r>
      </w:hyperlink>
      <w:r w:rsidR="00D7158C">
        <w:rPr>
          <w:noProof/>
          <w:sz w:val="24"/>
          <w:szCs w:val="24"/>
        </w:rPr>
        <w:t>)</w:t>
      </w:r>
      <w:r w:rsidR="003A5390">
        <w:rPr>
          <w:sz w:val="24"/>
          <w:szCs w:val="24"/>
        </w:rPr>
        <w:fldChar w:fldCharType="end"/>
      </w:r>
      <w:r w:rsidR="005524D2">
        <w:rPr>
          <w:sz w:val="24"/>
          <w:szCs w:val="24"/>
        </w:rPr>
        <w:t xml:space="preserve">.  </w:t>
      </w:r>
      <w:r w:rsidR="007C32B8">
        <w:rPr>
          <w:sz w:val="24"/>
          <w:szCs w:val="24"/>
        </w:rPr>
        <w:t>The challenge</w:t>
      </w:r>
      <w:r w:rsidR="00474D0C">
        <w:rPr>
          <w:sz w:val="24"/>
          <w:szCs w:val="24"/>
        </w:rPr>
        <w:t xml:space="preserve"> of combining </w:t>
      </w:r>
      <w:r w:rsidR="00E756A7">
        <w:rPr>
          <w:sz w:val="24"/>
          <w:szCs w:val="24"/>
        </w:rPr>
        <w:t>indicators</w:t>
      </w:r>
      <w:r w:rsidR="00474D0C">
        <w:rPr>
          <w:sz w:val="24"/>
          <w:szCs w:val="24"/>
        </w:rPr>
        <w:t xml:space="preserve"> </w:t>
      </w:r>
      <w:r w:rsidR="003A5390">
        <w:rPr>
          <w:sz w:val="24"/>
          <w:szCs w:val="24"/>
        </w:rPr>
        <w:t xml:space="preserve">potentially </w:t>
      </w:r>
      <w:r w:rsidR="00474D0C">
        <w:rPr>
          <w:sz w:val="24"/>
          <w:szCs w:val="24"/>
        </w:rPr>
        <w:t>expressed in different units,</w:t>
      </w:r>
      <w:r w:rsidR="003A5390">
        <w:rPr>
          <w:sz w:val="24"/>
          <w:szCs w:val="24"/>
        </w:rPr>
        <w:t xml:space="preserve"> measured</w:t>
      </w:r>
      <w:r w:rsidR="00474D0C">
        <w:rPr>
          <w:sz w:val="24"/>
          <w:szCs w:val="24"/>
        </w:rPr>
        <w:t xml:space="preserve"> on different scales, or that are fundamentally different (e.g., quantitative vs qualitative) </w:t>
      </w:r>
      <w:r w:rsidR="007C32B8">
        <w:rPr>
          <w:sz w:val="24"/>
          <w:szCs w:val="24"/>
        </w:rPr>
        <w:t>is</w:t>
      </w:r>
      <w:r w:rsidR="00474D0C">
        <w:rPr>
          <w:sz w:val="24"/>
          <w:szCs w:val="24"/>
        </w:rPr>
        <w:t xml:space="preserve"> great</w:t>
      </w:r>
      <w:r w:rsidR="00E756A7">
        <w:rPr>
          <w:sz w:val="24"/>
          <w:szCs w:val="24"/>
        </w:rPr>
        <w:t>,</w:t>
      </w:r>
      <w:r w:rsidR="003A5390">
        <w:rPr>
          <w:sz w:val="24"/>
          <w:szCs w:val="24"/>
        </w:rPr>
        <w:t xml:space="preserve"> but this is necessary </w:t>
      </w:r>
      <w:r w:rsidR="00E756A7">
        <w:rPr>
          <w:sz w:val="24"/>
          <w:szCs w:val="24"/>
        </w:rPr>
        <w:t xml:space="preserve">task </w:t>
      </w:r>
      <w:r w:rsidR="003A5390">
        <w:rPr>
          <w:sz w:val="24"/>
          <w:szCs w:val="24"/>
        </w:rPr>
        <w:t>if we are to move beyond simply equating o</w:t>
      </w:r>
      <w:r w:rsidR="002755E8">
        <w:rPr>
          <w:sz w:val="24"/>
          <w:szCs w:val="24"/>
        </w:rPr>
        <w:t xml:space="preserve">cean </w:t>
      </w:r>
      <w:r w:rsidR="003A5390">
        <w:rPr>
          <w:sz w:val="24"/>
          <w:szCs w:val="24"/>
        </w:rPr>
        <w:t>health with</w:t>
      </w:r>
      <w:r w:rsidR="002755E8">
        <w:rPr>
          <w:sz w:val="24"/>
          <w:szCs w:val="24"/>
        </w:rPr>
        <w:t xml:space="preserve"> the extent to which the marine environment has been degraded by human activity </w:t>
      </w:r>
      <w:r w:rsidR="002755E8">
        <w:rPr>
          <w:sz w:val="24"/>
          <w:szCs w:val="24"/>
        </w:rPr>
        <w:fldChar w:fldCharType="begin"/>
      </w:r>
      <w:r w:rsidR="006C2DFB">
        <w:rPr>
          <w:sz w:val="24"/>
          <w:szCs w:val="24"/>
        </w:rPr>
        <w:instrText xml:space="preserve"> ADDIN EN.CITE &lt;EndNote&gt;&lt;Cite&gt;&lt;Author&gt;UNESCO&lt;/Author&gt;&lt;Year&gt;1996&lt;/Year&gt;&lt;RecNum&gt;14&lt;/RecNum&gt;&lt;DisplayText&gt;(UNESCO 1996)&lt;/DisplayText&gt;&lt;record&gt;&lt;rec-number&gt;14&lt;/rec-number&gt;&lt;foreign-keys&gt;&lt;key app="EN" db-id="rxpsraze8029pbex0z2x52ertev0srt0wxxa"&gt;14&lt;/key&gt;&lt;/foreign-keys&gt;&lt;ref-type name="Report"&gt;27&lt;/ref-type&gt;&lt;contributors&gt;&lt;authors&gt;&lt;author&gt;UNESCO&lt;/author&gt;&lt;/authors&gt;&lt;/contributors&gt;&lt;titles&gt;&lt;title&gt;A strategic plan for the assessment and prediction of the health of the ocean: A module of the global ocean observing system.&lt;/title&gt;&lt;/titles&gt;&lt;pages&gt;54 pp&lt;/pages&gt;&lt;number&gt;IOC/INF-1044&lt;/number&gt;&lt;dates&gt;&lt;year&gt;1996&lt;/year&gt;&lt;/dates&gt;&lt;pub-location&gt;Paris&lt;/pub-location&gt;&lt;publisher&gt;UNESCO&lt;/publisher&gt;&lt;urls&gt;&lt;/urls&gt;&lt;/record&gt;&lt;/Cite&gt;&lt;/EndNote&gt;</w:instrText>
      </w:r>
      <w:r w:rsidR="002755E8">
        <w:rPr>
          <w:sz w:val="24"/>
          <w:szCs w:val="24"/>
        </w:rPr>
        <w:fldChar w:fldCharType="separate"/>
      </w:r>
      <w:r w:rsidR="006C2DFB">
        <w:rPr>
          <w:noProof/>
          <w:sz w:val="24"/>
          <w:szCs w:val="24"/>
        </w:rPr>
        <w:t>(</w:t>
      </w:r>
      <w:hyperlink w:anchor="_ENREF_12" w:tooltip="UNESCO, 1996 #14" w:history="1">
        <w:r w:rsidR="009F7572">
          <w:rPr>
            <w:noProof/>
            <w:sz w:val="24"/>
            <w:szCs w:val="24"/>
          </w:rPr>
          <w:t>UNESCO 1996</w:t>
        </w:r>
      </w:hyperlink>
      <w:r w:rsidR="006C2DFB">
        <w:rPr>
          <w:noProof/>
          <w:sz w:val="24"/>
          <w:szCs w:val="24"/>
        </w:rPr>
        <w:t>)</w:t>
      </w:r>
      <w:r w:rsidR="002755E8">
        <w:rPr>
          <w:sz w:val="24"/>
          <w:szCs w:val="24"/>
        </w:rPr>
        <w:fldChar w:fldCharType="end"/>
      </w:r>
      <w:r w:rsidR="002755E8">
        <w:rPr>
          <w:sz w:val="24"/>
          <w:szCs w:val="24"/>
        </w:rPr>
        <w:t>.</w:t>
      </w:r>
    </w:p>
    <w:p w14:paraId="2D859E17" w14:textId="77777777" w:rsidR="00253264" w:rsidRDefault="002438D2" w:rsidP="002438D2">
      <w:pPr>
        <w:spacing w:line="480" w:lineRule="auto"/>
        <w:ind w:firstLine="720"/>
        <w:rPr>
          <w:sz w:val="24"/>
          <w:szCs w:val="24"/>
        </w:rPr>
      </w:pPr>
      <w:r>
        <w:rPr>
          <w:sz w:val="24"/>
          <w:szCs w:val="24"/>
        </w:rPr>
        <w:t>Recently, Halpern et al. (2012) propo</w:t>
      </w:r>
      <w:r w:rsidR="007C32B8">
        <w:rPr>
          <w:sz w:val="24"/>
          <w:szCs w:val="24"/>
        </w:rPr>
        <w:t>sed an Ocean Health Index (OHI) that</w:t>
      </w:r>
      <w:r>
        <w:rPr>
          <w:sz w:val="24"/>
          <w:szCs w:val="24"/>
        </w:rPr>
        <w:t xml:space="preserve"> </w:t>
      </w:r>
      <w:r w:rsidRPr="00020C77">
        <w:rPr>
          <w:sz w:val="24"/>
          <w:szCs w:val="24"/>
        </w:rPr>
        <w:t>compris</w:t>
      </w:r>
      <w:r>
        <w:rPr>
          <w:sz w:val="24"/>
          <w:szCs w:val="24"/>
        </w:rPr>
        <w:t>es</w:t>
      </w:r>
      <w:r w:rsidRPr="00020C77">
        <w:rPr>
          <w:sz w:val="24"/>
          <w:szCs w:val="24"/>
        </w:rPr>
        <w:t xml:space="preserve"> </w:t>
      </w:r>
      <w:r>
        <w:rPr>
          <w:sz w:val="24"/>
          <w:szCs w:val="24"/>
        </w:rPr>
        <w:t>10</w:t>
      </w:r>
      <w:r w:rsidRPr="00020C77">
        <w:rPr>
          <w:sz w:val="24"/>
          <w:szCs w:val="24"/>
        </w:rPr>
        <w:t xml:space="preserve"> public goals for a healthy</w:t>
      </w:r>
      <w:r>
        <w:rPr>
          <w:sz w:val="24"/>
          <w:szCs w:val="24"/>
        </w:rPr>
        <w:t xml:space="preserve"> </w:t>
      </w:r>
      <w:r w:rsidRPr="00020C77">
        <w:rPr>
          <w:sz w:val="24"/>
          <w:szCs w:val="24"/>
        </w:rPr>
        <w:t xml:space="preserve">system </w:t>
      </w:r>
      <w:r>
        <w:rPr>
          <w:sz w:val="24"/>
          <w:szCs w:val="24"/>
        </w:rPr>
        <w:t xml:space="preserve">that couples human and </w:t>
      </w:r>
      <w:r w:rsidRPr="00020C77">
        <w:rPr>
          <w:sz w:val="24"/>
          <w:szCs w:val="24"/>
        </w:rPr>
        <w:t>ocean</w:t>
      </w:r>
      <w:r>
        <w:rPr>
          <w:sz w:val="24"/>
          <w:szCs w:val="24"/>
        </w:rPr>
        <w:t xml:space="preserve"> interests. The OHI is different from previous attempts at measuring ocean health because it focuses on the delivery of ecosystem benefits to people rather than on activities that damage ocean integrity.  The go</w:t>
      </w:r>
      <w:r w:rsidR="007C32B8">
        <w:rPr>
          <w:sz w:val="24"/>
          <w:szCs w:val="24"/>
        </w:rPr>
        <w:t>als range from concrete benefit</w:t>
      </w:r>
      <w:r>
        <w:rPr>
          <w:sz w:val="24"/>
          <w:szCs w:val="24"/>
        </w:rPr>
        <w:t xml:space="preserve">s, such as food provision, to seemingly more subjective values, such as sense of place.  The method allows the combination of disparate measurements into a single index, which can be tracked over time to reflect trends in overall ocean wellness.  </w:t>
      </w:r>
      <w:r w:rsidR="00E756A7">
        <w:rPr>
          <w:sz w:val="24"/>
          <w:szCs w:val="24"/>
        </w:rPr>
        <w:t>Each goal is assigned a</w:t>
      </w:r>
      <w:r w:rsidR="001D3C06">
        <w:rPr>
          <w:sz w:val="24"/>
          <w:szCs w:val="24"/>
        </w:rPr>
        <w:t xml:space="preserve"> score </w:t>
      </w:r>
      <w:r w:rsidR="00E756A7">
        <w:rPr>
          <w:sz w:val="24"/>
          <w:szCs w:val="24"/>
        </w:rPr>
        <w:t>that is</w:t>
      </w:r>
      <w:r w:rsidR="001D3C06">
        <w:rPr>
          <w:sz w:val="24"/>
          <w:szCs w:val="24"/>
        </w:rPr>
        <w:t xml:space="preserve"> based on a combination of current </w:t>
      </w:r>
      <w:r w:rsidR="00107ECD">
        <w:rPr>
          <w:sz w:val="24"/>
          <w:szCs w:val="24"/>
        </w:rPr>
        <w:t xml:space="preserve">status and likely future </w:t>
      </w:r>
      <w:r w:rsidR="001D3C06">
        <w:rPr>
          <w:sz w:val="24"/>
          <w:szCs w:val="24"/>
        </w:rPr>
        <w:t>status</w:t>
      </w:r>
      <w:r w:rsidR="00107ECD">
        <w:rPr>
          <w:sz w:val="24"/>
          <w:szCs w:val="24"/>
        </w:rPr>
        <w:t>, which is based on</w:t>
      </w:r>
      <w:r w:rsidR="001D3C06">
        <w:rPr>
          <w:sz w:val="24"/>
          <w:szCs w:val="24"/>
        </w:rPr>
        <w:t xml:space="preserve"> trends, </w:t>
      </w:r>
      <w:r w:rsidR="003C4D5D">
        <w:rPr>
          <w:sz w:val="24"/>
          <w:szCs w:val="24"/>
        </w:rPr>
        <w:t xml:space="preserve">the strength of </w:t>
      </w:r>
      <w:r w:rsidR="00107ECD">
        <w:rPr>
          <w:sz w:val="24"/>
          <w:szCs w:val="24"/>
        </w:rPr>
        <w:t xml:space="preserve">current </w:t>
      </w:r>
      <w:r w:rsidR="003C4D5D">
        <w:rPr>
          <w:sz w:val="24"/>
          <w:szCs w:val="24"/>
        </w:rPr>
        <w:t xml:space="preserve">pressures and scope for resilience. </w:t>
      </w:r>
      <w:r w:rsidR="00E756A7">
        <w:rPr>
          <w:sz w:val="24"/>
          <w:szCs w:val="24"/>
        </w:rPr>
        <w:t>Most importantly</w:t>
      </w:r>
      <w:r w:rsidR="001D3C06">
        <w:rPr>
          <w:sz w:val="24"/>
          <w:szCs w:val="24"/>
        </w:rPr>
        <w:t xml:space="preserve"> from a management perspective, </w:t>
      </w:r>
      <w:r w:rsidR="003C4D5D">
        <w:rPr>
          <w:sz w:val="24"/>
          <w:szCs w:val="24"/>
        </w:rPr>
        <w:t>the performa</w:t>
      </w:r>
      <w:r w:rsidR="006C7DD1">
        <w:rPr>
          <w:sz w:val="24"/>
          <w:szCs w:val="24"/>
        </w:rPr>
        <w:t>nce of</w:t>
      </w:r>
      <w:r w:rsidR="003C4D5D">
        <w:rPr>
          <w:sz w:val="24"/>
          <w:szCs w:val="24"/>
        </w:rPr>
        <w:t xml:space="preserve"> each goal is assessed </w:t>
      </w:r>
      <w:r w:rsidR="00E756A7">
        <w:rPr>
          <w:sz w:val="24"/>
          <w:szCs w:val="24"/>
        </w:rPr>
        <w:t>in relation</w:t>
      </w:r>
      <w:r w:rsidR="003C4D5D">
        <w:rPr>
          <w:sz w:val="24"/>
          <w:szCs w:val="24"/>
        </w:rPr>
        <w:t xml:space="preserve"> to reference points</w:t>
      </w:r>
      <w:r w:rsidR="001D3C06">
        <w:rPr>
          <w:sz w:val="24"/>
          <w:szCs w:val="24"/>
        </w:rPr>
        <w:t xml:space="preserve"> </w:t>
      </w:r>
      <w:r w:rsidR="003C4D5D">
        <w:rPr>
          <w:sz w:val="24"/>
          <w:szCs w:val="24"/>
        </w:rPr>
        <w:t xml:space="preserve">that are </w:t>
      </w:r>
      <w:r w:rsidR="006C7DD1">
        <w:rPr>
          <w:sz w:val="24"/>
          <w:szCs w:val="24"/>
        </w:rPr>
        <w:t xml:space="preserve">realistic </w:t>
      </w:r>
      <w:r w:rsidR="003C4D5D">
        <w:rPr>
          <w:sz w:val="24"/>
          <w:szCs w:val="24"/>
        </w:rPr>
        <w:t>targets</w:t>
      </w:r>
      <w:r w:rsidR="00E756A7">
        <w:rPr>
          <w:sz w:val="24"/>
          <w:szCs w:val="24"/>
        </w:rPr>
        <w:t xml:space="preserve"> for sustainability rather than </w:t>
      </w:r>
      <w:r w:rsidR="006C7DD1">
        <w:rPr>
          <w:sz w:val="24"/>
          <w:szCs w:val="24"/>
        </w:rPr>
        <w:t>to a pristine state</w:t>
      </w:r>
      <w:r w:rsidR="006C2DFB">
        <w:rPr>
          <w:sz w:val="24"/>
          <w:szCs w:val="24"/>
        </w:rPr>
        <w:t xml:space="preserve"> </w:t>
      </w:r>
      <w:r w:rsidR="006C2DFB">
        <w:rPr>
          <w:sz w:val="24"/>
          <w:szCs w:val="24"/>
        </w:rPr>
        <w:fldChar w:fldCharType="begin"/>
      </w:r>
      <w:r w:rsidR="006C2DFB">
        <w:rPr>
          <w:sz w:val="24"/>
          <w:szCs w:val="24"/>
        </w:rPr>
        <w:instrText xml:space="preserve"> ADDIN EN.CITE &lt;EndNote&gt;&lt;Cite&gt;&lt;Author&gt;Samhouri&lt;/Author&gt;&lt;Year&gt;2012&lt;/Year&gt;&lt;RecNum&gt;8&lt;/RecNum&gt;&lt;DisplayText&gt;(Samhouri, Lester et al. 2012)&lt;/DisplayText&gt;&lt;record&gt;&lt;rec-number&gt;8&lt;/rec-number&gt;&lt;foreign-keys&gt;&lt;key app="EN" db-id="rxpsraze8029pbex0z2x52ertev0srt0wxxa"&gt;8&lt;/key&gt;&lt;/foreign-keys&gt;&lt;ref-type name="Journal Article"&gt;17&lt;/ref-type&gt;&lt;contributors&gt;&lt;authors&gt;&lt;author&gt;Samhouri, J. F.&lt;/author&gt;&lt;author&gt;Lester, S. E.&lt;/author&gt;&lt;author&gt;Selig, E. R.&lt;/author&gt;&lt;author&gt;Halpern, B. S.&lt;/author&gt;&lt;author&gt;Fogarty, M. J.&lt;/author&gt;&lt;author&gt;Longo, C.&lt;/author&gt;&lt;author&gt;McLeod, K. L.&lt;/author&gt;&lt;/authors&gt;&lt;/contributors&gt;&lt;titles&gt;&lt;title&gt;Sea sick? Setting targets to assess ocean health and ecosystem services&lt;/title&gt;&lt;secondary-title&gt;Ecosphere&lt;/secondary-title&gt;&lt;/titles&gt;&lt;periodical&gt;&lt;full-title&gt;Ecosphere&lt;/full-title&gt;&lt;/periodical&gt;&lt;volume&gt;3&lt;/volume&gt;&lt;number&gt;5&lt;/number&gt;&lt;dates&gt;&lt;year&gt;2012&lt;/year&gt;&lt;pub-dates&gt;&lt;date&gt;May&lt;/date&gt;&lt;/pub-dates&gt;&lt;/dates&gt;&lt;isbn&gt;2150-8925&lt;/isbn&gt;&lt;accession-num&gt;WOS:000327301600006&lt;/accession-num&gt;&lt;urls&gt;&lt;related-urls&gt;&lt;url&gt;&amp;lt;Go to ISI&amp;gt;://WOS:000327301600006&lt;/url&gt;&lt;/related-urls&gt;&lt;/urls&gt;&lt;electronic-resource-num&gt;10.1890/es11-00366.1&lt;/electronic-resource-num&gt;&lt;/record&gt;&lt;/Cite&gt;&lt;/EndNote&gt;</w:instrText>
      </w:r>
      <w:r w:rsidR="006C2DFB">
        <w:rPr>
          <w:sz w:val="24"/>
          <w:szCs w:val="24"/>
        </w:rPr>
        <w:fldChar w:fldCharType="separate"/>
      </w:r>
      <w:r w:rsidR="006C2DFB">
        <w:rPr>
          <w:noProof/>
          <w:sz w:val="24"/>
          <w:szCs w:val="24"/>
        </w:rPr>
        <w:t>(</w:t>
      </w:r>
      <w:hyperlink w:anchor="_ENREF_11" w:tooltip="Samhouri, 2012 #8" w:history="1">
        <w:r w:rsidR="009F7572">
          <w:rPr>
            <w:noProof/>
            <w:sz w:val="24"/>
            <w:szCs w:val="24"/>
          </w:rPr>
          <w:t>Samhouri, Lester et al. 2012</w:t>
        </w:r>
      </w:hyperlink>
      <w:r w:rsidR="006C2DFB">
        <w:rPr>
          <w:noProof/>
          <w:sz w:val="24"/>
          <w:szCs w:val="24"/>
        </w:rPr>
        <w:t>)</w:t>
      </w:r>
      <w:r w:rsidR="006C2DFB">
        <w:rPr>
          <w:sz w:val="24"/>
          <w:szCs w:val="24"/>
        </w:rPr>
        <w:fldChar w:fldCharType="end"/>
      </w:r>
      <w:r w:rsidR="003C4D5D">
        <w:rPr>
          <w:sz w:val="24"/>
          <w:szCs w:val="24"/>
        </w:rPr>
        <w:t xml:space="preserve">.  </w:t>
      </w:r>
      <w:r w:rsidR="00E756A7">
        <w:rPr>
          <w:sz w:val="24"/>
          <w:szCs w:val="24"/>
        </w:rPr>
        <w:t>B</w:t>
      </w:r>
      <w:r w:rsidR="001D3C06">
        <w:rPr>
          <w:sz w:val="24"/>
          <w:szCs w:val="24"/>
        </w:rPr>
        <w:t xml:space="preserve">y comparing the performance of the different goals and their respective contributions to the overall OHI score, the index can </w:t>
      </w:r>
      <w:r w:rsidR="008144AB">
        <w:rPr>
          <w:sz w:val="24"/>
          <w:szCs w:val="24"/>
        </w:rPr>
        <w:t xml:space="preserve">potentially </w:t>
      </w:r>
      <w:r w:rsidR="001D3C06">
        <w:rPr>
          <w:sz w:val="24"/>
          <w:szCs w:val="24"/>
        </w:rPr>
        <w:t xml:space="preserve">be used to identify </w:t>
      </w:r>
      <w:r w:rsidR="008144AB">
        <w:rPr>
          <w:sz w:val="24"/>
          <w:szCs w:val="24"/>
        </w:rPr>
        <w:t xml:space="preserve">the most beneficial areas for </w:t>
      </w:r>
      <w:r w:rsidR="001D3C06">
        <w:rPr>
          <w:sz w:val="24"/>
          <w:szCs w:val="24"/>
        </w:rPr>
        <w:t>management</w:t>
      </w:r>
      <w:r w:rsidR="003C4D5D">
        <w:rPr>
          <w:sz w:val="24"/>
          <w:szCs w:val="24"/>
        </w:rPr>
        <w:t xml:space="preserve"> intervention</w:t>
      </w:r>
      <w:r w:rsidR="001D3C06">
        <w:rPr>
          <w:sz w:val="24"/>
          <w:szCs w:val="24"/>
        </w:rPr>
        <w:t xml:space="preserve">. </w:t>
      </w:r>
    </w:p>
    <w:p w14:paraId="7A0E9558" w14:textId="77777777" w:rsidR="001F7CB7" w:rsidRDefault="001D3C06" w:rsidP="00464FF6">
      <w:pPr>
        <w:spacing w:line="480" w:lineRule="auto"/>
        <w:ind w:firstLine="720"/>
        <w:rPr>
          <w:sz w:val="24"/>
          <w:szCs w:val="24"/>
        </w:rPr>
      </w:pPr>
      <w:r>
        <w:rPr>
          <w:sz w:val="24"/>
          <w:szCs w:val="24"/>
        </w:rPr>
        <w:lastRenderedPageBreak/>
        <w:t>A</w:t>
      </w:r>
      <w:r w:rsidR="00474D0C">
        <w:rPr>
          <w:sz w:val="24"/>
          <w:szCs w:val="24"/>
        </w:rPr>
        <w:t>nalyses at a</w:t>
      </w:r>
      <w:r w:rsidR="00A5642F">
        <w:rPr>
          <w:sz w:val="24"/>
          <w:szCs w:val="24"/>
        </w:rPr>
        <w:t xml:space="preserve"> global </w:t>
      </w:r>
      <w:r w:rsidR="00474D0C">
        <w:rPr>
          <w:sz w:val="24"/>
          <w:szCs w:val="24"/>
        </w:rPr>
        <w:t>scale are</w:t>
      </w:r>
      <w:r w:rsidR="008144AB">
        <w:rPr>
          <w:sz w:val="24"/>
          <w:szCs w:val="24"/>
        </w:rPr>
        <w:t>, however,</w:t>
      </w:r>
      <w:r w:rsidR="00A5642F">
        <w:rPr>
          <w:sz w:val="24"/>
          <w:szCs w:val="24"/>
        </w:rPr>
        <w:t xml:space="preserve"> too coarse to guide specific interventions at the regional</w:t>
      </w:r>
      <w:r w:rsidR="008144AB">
        <w:rPr>
          <w:sz w:val="24"/>
          <w:szCs w:val="24"/>
        </w:rPr>
        <w:t xml:space="preserve">, </w:t>
      </w:r>
      <w:r w:rsidR="00A5642F">
        <w:rPr>
          <w:sz w:val="24"/>
          <w:szCs w:val="24"/>
        </w:rPr>
        <w:t>national</w:t>
      </w:r>
      <w:r w:rsidR="008144AB">
        <w:rPr>
          <w:sz w:val="24"/>
          <w:szCs w:val="24"/>
        </w:rPr>
        <w:t xml:space="preserve"> or sub-national</w:t>
      </w:r>
      <w:r w:rsidR="00A5642F">
        <w:rPr>
          <w:sz w:val="24"/>
          <w:szCs w:val="24"/>
        </w:rPr>
        <w:t xml:space="preserve"> levels</w:t>
      </w:r>
      <w:r w:rsidR="00474D0C">
        <w:rPr>
          <w:sz w:val="24"/>
          <w:szCs w:val="24"/>
        </w:rPr>
        <w:t>, which are the scales</w:t>
      </w:r>
      <w:r w:rsidR="00A5642F">
        <w:rPr>
          <w:sz w:val="24"/>
          <w:szCs w:val="24"/>
        </w:rPr>
        <w:t xml:space="preserve"> at which such decisions </w:t>
      </w:r>
      <w:r w:rsidR="008144AB">
        <w:rPr>
          <w:sz w:val="24"/>
          <w:szCs w:val="24"/>
        </w:rPr>
        <w:t>are usually</w:t>
      </w:r>
      <w:r w:rsidR="00A5642F">
        <w:rPr>
          <w:sz w:val="24"/>
          <w:szCs w:val="24"/>
        </w:rPr>
        <w:t xml:space="preserve"> made.  However, </w:t>
      </w:r>
      <w:proofErr w:type="gramStart"/>
      <w:r w:rsidR="00A5642F">
        <w:rPr>
          <w:sz w:val="24"/>
          <w:szCs w:val="24"/>
        </w:rPr>
        <w:t>a</w:t>
      </w:r>
      <w:r w:rsidR="00474D0C">
        <w:rPr>
          <w:sz w:val="24"/>
          <w:szCs w:val="24"/>
        </w:rPr>
        <w:t xml:space="preserve"> </w:t>
      </w:r>
      <w:r w:rsidR="00253264">
        <w:rPr>
          <w:sz w:val="24"/>
          <w:szCs w:val="24"/>
        </w:rPr>
        <w:t>strength</w:t>
      </w:r>
      <w:proofErr w:type="gramEnd"/>
      <w:r w:rsidR="00253264">
        <w:rPr>
          <w:sz w:val="24"/>
          <w:szCs w:val="24"/>
        </w:rPr>
        <w:t xml:space="preserve"> of the OHI is that is it can be customised </w:t>
      </w:r>
      <w:r w:rsidR="003C4D5D">
        <w:rPr>
          <w:sz w:val="24"/>
          <w:szCs w:val="24"/>
        </w:rPr>
        <w:t xml:space="preserve">to accommodate data sources available at different resolutions for finer-scale analyses.  </w:t>
      </w:r>
      <w:r w:rsidR="004315E6">
        <w:rPr>
          <w:sz w:val="24"/>
          <w:szCs w:val="24"/>
        </w:rPr>
        <w:t>As proofs of concept, two r</w:t>
      </w:r>
      <w:r w:rsidR="003C4D5D">
        <w:rPr>
          <w:sz w:val="24"/>
          <w:szCs w:val="24"/>
        </w:rPr>
        <w:t xml:space="preserve">egional applications of the OHI </w:t>
      </w:r>
      <w:r w:rsidR="004315E6">
        <w:rPr>
          <w:sz w:val="24"/>
          <w:szCs w:val="24"/>
        </w:rPr>
        <w:t xml:space="preserve">have been undertaken: the </w:t>
      </w:r>
      <w:r w:rsidR="008144AB">
        <w:rPr>
          <w:sz w:val="24"/>
          <w:szCs w:val="24"/>
        </w:rPr>
        <w:t xml:space="preserve">west coast of the USA </w:t>
      </w:r>
      <w:r w:rsidR="008144AB">
        <w:rPr>
          <w:sz w:val="24"/>
          <w:szCs w:val="24"/>
        </w:rPr>
        <w:fldChar w:fldCharType="begin"/>
      </w:r>
      <w:r w:rsidR="008144AB">
        <w:rPr>
          <w:sz w:val="24"/>
          <w:szCs w:val="24"/>
        </w:rPr>
        <w:instrText xml:space="preserve"> ADDIN EN.CITE &lt;EndNote&gt;&lt;Cite&gt;&lt;Author&gt;Halpern&lt;/Author&gt;&lt;Year&gt;2014&lt;/Year&gt;&lt;RecNum&gt;17&lt;/RecNum&gt;&lt;DisplayText&gt;(Halpern, Longo et al. 2014)&lt;/DisplayText&gt;&lt;record&gt;&lt;rec-number&gt;17&lt;/rec-number&gt;&lt;foreign-keys&gt;&lt;key app="EN" db-id="rxpsraze8029pbex0z2x52ertev0srt0wxxa"&gt;17&lt;/key&gt;&lt;/foreign-keys&gt;&lt;ref-type name="Journal Article"&gt;17&lt;/ref-type&gt;&lt;contributors&gt;&lt;authors&gt;&lt;author&gt;Halpern, B. S.&lt;/author&gt;&lt;author&gt;Longo, C.&lt;/author&gt;&lt;author&gt;Scarborough, C.&lt;/author&gt;&lt;author&gt;Hardy, D.&lt;/author&gt;&lt;author&gt;Best, B. D.&lt;/author&gt;&lt;author&gt;Doney, S. C.&lt;/author&gt;&lt;author&gt;Katona, S. K.&lt;/author&gt;&lt;author&gt;McLeod, K. L.&lt;/author&gt;&lt;author&gt;Rosenberg, A. A.&lt;/author&gt;&lt;author&gt;Samhouri, J.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volume&gt;9&lt;/volume&gt;&lt;number&gt;6&lt;/number&gt;&lt;dates&gt;&lt;year&gt;2014&lt;/year&gt;&lt;pub-dates&gt;&lt;date&gt;Jun&lt;/date&gt;&lt;/pub-dates&gt;&lt;/dates&gt;&lt;isbn&gt;1932-6203&lt;/isbn&gt;&lt;accession-num&gt;WOS:000338508200012&lt;/accession-num&gt;&lt;urls&gt;&lt;related-urls&gt;&lt;url&gt;&amp;lt;Go to ISI&amp;gt;://WOS:000338508200012&lt;/url&gt;&lt;/related-urls&gt;&lt;/urls&gt;&lt;custom7&gt;e98995&lt;/custom7&gt;&lt;electronic-resource-num&gt;10.1371/journal.pone.0098995&lt;/electronic-resource-num&gt;&lt;/record&gt;&lt;/Cite&gt;&lt;/EndNote&gt;</w:instrText>
      </w:r>
      <w:r w:rsidR="008144AB">
        <w:rPr>
          <w:sz w:val="24"/>
          <w:szCs w:val="24"/>
        </w:rPr>
        <w:fldChar w:fldCharType="separate"/>
      </w:r>
      <w:r w:rsidR="008144AB">
        <w:rPr>
          <w:noProof/>
          <w:sz w:val="24"/>
          <w:szCs w:val="24"/>
        </w:rPr>
        <w:t>(</w:t>
      </w:r>
      <w:hyperlink w:anchor="_ENREF_7" w:tooltip="Halpern, 2014 #17" w:history="1">
        <w:r w:rsidR="009F7572">
          <w:rPr>
            <w:noProof/>
            <w:sz w:val="24"/>
            <w:szCs w:val="24"/>
          </w:rPr>
          <w:t>Halpern, Longo et al. 2014</w:t>
        </w:r>
      </w:hyperlink>
      <w:r w:rsidR="008144AB">
        <w:rPr>
          <w:noProof/>
          <w:sz w:val="24"/>
          <w:szCs w:val="24"/>
        </w:rPr>
        <w:t>)</w:t>
      </w:r>
      <w:r w:rsidR="008144AB">
        <w:rPr>
          <w:sz w:val="24"/>
          <w:szCs w:val="24"/>
        </w:rPr>
        <w:fldChar w:fldCharType="end"/>
      </w:r>
      <w:r w:rsidR="004315E6">
        <w:rPr>
          <w:sz w:val="24"/>
          <w:szCs w:val="24"/>
        </w:rPr>
        <w:t xml:space="preserve"> and Brazil (</w:t>
      </w:r>
      <w:proofErr w:type="spellStart"/>
      <w:r w:rsidR="004315E6">
        <w:rPr>
          <w:sz w:val="24"/>
          <w:szCs w:val="24"/>
        </w:rPr>
        <w:t>Elfes</w:t>
      </w:r>
      <w:proofErr w:type="spellEnd"/>
      <w:r w:rsidR="004315E6">
        <w:rPr>
          <w:sz w:val="24"/>
          <w:szCs w:val="24"/>
        </w:rPr>
        <w:t xml:space="preserve"> et al. 2014)</w:t>
      </w:r>
      <w:r w:rsidR="00A5642F">
        <w:rPr>
          <w:sz w:val="24"/>
          <w:szCs w:val="24"/>
        </w:rPr>
        <w:t xml:space="preserve">.  </w:t>
      </w:r>
      <w:r w:rsidR="004315E6">
        <w:rPr>
          <w:sz w:val="24"/>
          <w:szCs w:val="24"/>
        </w:rPr>
        <w:t xml:space="preserve">In </w:t>
      </w:r>
      <w:r w:rsidR="008144AB">
        <w:rPr>
          <w:sz w:val="24"/>
          <w:szCs w:val="24"/>
        </w:rPr>
        <w:t>both</w:t>
      </w:r>
      <w:r w:rsidR="004315E6">
        <w:rPr>
          <w:sz w:val="24"/>
          <w:szCs w:val="24"/>
        </w:rPr>
        <w:t xml:space="preserve"> case</w:t>
      </w:r>
      <w:r w:rsidR="008144AB">
        <w:rPr>
          <w:sz w:val="24"/>
          <w:szCs w:val="24"/>
        </w:rPr>
        <w:t>s</w:t>
      </w:r>
      <w:r w:rsidR="004315E6">
        <w:rPr>
          <w:sz w:val="24"/>
          <w:szCs w:val="24"/>
        </w:rPr>
        <w:t>,</w:t>
      </w:r>
      <w:r w:rsidR="00A5642F">
        <w:rPr>
          <w:sz w:val="24"/>
          <w:szCs w:val="24"/>
        </w:rPr>
        <w:t xml:space="preserve"> </w:t>
      </w:r>
      <w:r w:rsidR="000115CA">
        <w:rPr>
          <w:sz w:val="24"/>
          <w:szCs w:val="24"/>
        </w:rPr>
        <w:t>the analyses</w:t>
      </w:r>
      <w:r w:rsidR="00A5642F">
        <w:rPr>
          <w:sz w:val="24"/>
          <w:szCs w:val="24"/>
        </w:rPr>
        <w:t xml:space="preserve"> used higher-resolution </w:t>
      </w:r>
      <w:r w:rsidR="000115CA">
        <w:rPr>
          <w:sz w:val="24"/>
          <w:szCs w:val="24"/>
        </w:rPr>
        <w:t>data</w:t>
      </w:r>
      <w:r w:rsidR="00A5642F">
        <w:rPr>
          <w:sz w:val="24"/>
          <w:szCs w:val="24"/>
        </w:rPr>
        <w:t xml:space="preserve">, place-specific </w:t>
      </w:r>
      <w:r w:rsidR="003C4D5D">
        <w:rPr>
          <w:sz w:val="24"/>
          <w:szCs w:val="24"/>
        </w:rPr>
        <w:t>reference points</w:t>
      </w:r>
      <w:r w:rsidR="00A5642F">
        <w:rPr>
          <w:sz w:val="24"/>
          <w:szCs w:val="24"/>
        </w:rPr>
        <w:t xml:space="preserve">, and regional proxies for calculating each of the 10 goals, as </w:t>
      </w:r>
      <w:r w:rsidR="003C4D5D">
        <w:rPr>
          <w:sz w:val="24"/>
          <w:szCs w:val="24"/>
        </w:rPr>
        <w:t xml:space="preserve">originally </w:t>
      </w:r>
      <w:r w:rsidR="00A5642F">
        <w:rPr>
          <w:sz w:val="24"/>
          <w:szCs w:val="24"/>
        </w:rPr>
        <w:t>defined by Halpern et al. (2012).</w:t>
      </w:r>
      <w:r w:rsidR="003C4D5D">
        <w:rPr>
          <w:sz w:val="24"/>
          <w:szCs w:val="24"/>
        </w:rPr>
        <w:t xml:space="preserve"> </w:t>
      </w:r>
      <w:r w:rsidR="00C053BC">
        <w:rPr>
          <w:sz w:val="24"/>
          <w:szCs w:val="24"/>
        </w:rPr>
        <w:t xml:space="preserve">There was much more variation in </w:t>
      </w:r>
      <w:r w:rsidR="00D239DB">
        <w:rPr>
          <w:sz w:val="24"/>
          <w:szCs w:val="24"/>
        </w:rPr>
        <w:t xml:space="preserve">overall </w:t>
      </w:r>
      <w:r w:rsidR="00C053BC">
        <w:rPr>
          <w:sz w:val="24"/>
          <w:szCs w:val="24"/>
        </w:rPr>
        <w:t xml:space="preserve">OHI </w:t>
      </w:r>
      <w:r w:rsidR="00D239DB">
        <w:rPr>
          <w:sz w:val="24"/>
          <w:szCs w:val="24"/>
        </w:rPr>
        <w:t xml:space="preserve">scores </w:t>
      </w:r>
      <w:r w:rsidR="00C053BC">
        <w:rPr>
          <w:sz w:val="24"/>
          <w:szCs w:val="24"/>
        </w:rPr>
        <w:t xml:space="preserve">among the 17 Brazilian coastal states (score range: 54-71) than among the 5 sub-regions </w:t>
      </w:r>
      <w:r w:rsidR="009F0C18">
        <w:rPr>
          <w:sz w:val="24"/>
          <w:szCs w:val="24"/>
        </w:rPr>
        <w:t>examined along</w:t>
      </w:r>
      <w:r w:rsidR="00C053BC">
        <w:rPr>
          <w:sz w:val="24"/>
          <w:szCs w:val="24"/>
        </w:rPr>
        <w:t xml:space="preserve"> the west coast of the USA (</w:t>
      </w:r>
      <w:r w:rsidR="00D239DB">
        <w:rPr>
          <w:sz w:val="24"/>
          <w:szCs w:val="24"/>
        </w:rPr>
        <w:t xml:space="preserve">65-73). </w:t>
      </w:r>
      <w:r w:rsidR="00883335">
        <w:rPr>
          <w:sz w:val="24"/>
          <w:szCs w:val="24"/>
        </w:rPr>
        <w:t xml:space="preserve">At least in Brazil, consistently low goal and sub-goal scores (e.g., for </w:t>
      </w:r>
      <w:proofErr w:type="spellStart"/>
      <w:r w:rsidR="00883335">
        <w:rPr>
          <w:sz w:val="24"/>
          <w:szCs w:val="24"/>
        </w:rPr>
        <w:t>mariculture</w:t>
      </w:r>
      <w:proofErr w:type="spellEnd"/>
      <w:r w:rsidR="00883335">
        <w:rPr>
          <w:sz w:val="24"/>
          <w:szCs w:val="24"/>
        </w:rPr>
        <w:t xml:space="preserve">) and the identification of data gaps led to specific policy recommendations regarding fisheries management and habitat protection </w:t>
      </w:r>
      <w:r w:rsidR="00883335">
        <w:rPr>
          <w:sz w:val="24"/>
          <w:szCs w:val="24"/>
        </w:rPr>
        <w:fldChar w:fldCharType="begin"/>
      </w:r>
      <w:r w:rsidR="00883335">
        <w:rPr>
          <w:sz w:val="24"/>
          <w:szCs w:val="24"/>
        </w:rPr>
        <w:instrText xml:space="preserve"> ADDIN EN.CITE &lt;EndNote&gt;&lt;Cite&gt;&lt;Author&gt;Elfes&lt;/Author&gt;&lt;Year&gt;2014&lt;/Year&gt;&lt;RecNum&gt;1&lt;/RecNum&gt;&lt;DisplayText&gt;(Elfes, Longo et al. 2014)&lt;/DisplayText&gt;&lt;record&gt;&lt;rec-number&gt;1&lt;/rec-number&gt;&lt;foreign-keys&gt;&lt;key app="EN" db-id="rxpsraze8029pbex0z2x52ertev0srt0wxxa"&gt;1&lt;/key&gt;&lt;/foreign-keys&gt;&lt;ref-type name="Journal Article"&gt;17&lt;/ref-type&gt;&lt;contributors&gt;&lt;authors&gt;&lt;author&gt;Elfes, C. T.&lt;/author&gt;&lt;author&gt;Longo, C.&lt;/author&gt;&lt;author&gt;Halpern, B. S.&lt;/author&gt;&lt;author&gt;Hardy, D.&lt;/author&gt;&lt;author&gt;Scarborough, C.&lt;/author&gt;&lt;author&gt;Best, B. D.&lt;/author&gt;&lt;author&gt;Pinheiro, T.&lt;/author&gt;&lt;author&gt;Dutra, G. F.&lt;/author&gt;&lt;/authors&gt;&lt;/contributors&gt;&lt;titles&gt;&lt;title&gt;A Regional-Scale Ocean Health Index for Brazil&lt;/title&gt;&lt;secondary-title&gt;Plos One&lt;/secondary-title&gt;&lt;/titles&gt;&lt;periodical&gt;&lt;full-title&gt;Plos One&lt;/full-title&gt;&lt;/periodical&gt;&lt;volume&gt;9&lt;/volume&gt;&lt;number&gt;4&lt;/number&gt;&lt;dates&gt;&lt;year&gt;2014&lt;/year&gt;&lt;pub-dates&gt;&lt;date&gt;Apr&lt;/date&gt;&lt;/pub-dates&gt;&lt;/dates&gt;&lt;isbn&gt;1932-6203&lt;/isbn&gt;&lt;accession-num&gt;WOS:000334103000023&lt;/accession-num&gt;&lt;urls&gt;&lt;related-urls&gt;&lt;url&gt;&amp;lt;Go to ISI&amp;gt;://WOS:000334103000023&lt;/url&gt;&lt;/related-urls&gt;&lt;/urls&gt;&lt;custom7&gt;e92589&lt;/custom7&gt;&lt;electronic-resource-num&gt;10.1371/journal.pone.0092589&lt;/electronic-resource-num&gt;&lt;/record&gt;&lt;/Cite&gt;&lt;/EndNote&gt;</w:instrText>
      </w:r>
      <w:r w:rsidR="00883335">
        <w:rPr>
          <w:sz w:val="24"/>
          <w:szCs w:val="24"/>
        </w:rPr>
        <w:fldChar w:fldCharType="separate"/>
      </w:r>
      <w:r w:rsidR="00883335">
        <w:rPr>
          <w:noProof/>
          <w:sz w:val="24"/>
          <w:szCs w:val="24"/>
        </w:rPr>
        <w:t>(</w:t>
      </w:r>
      <w:hyperlink w:anchor="_ENREF_5" w:tooltip="Elfes, 2014 #1" w:history="1">
        <w:r w:rsidR="009F7572">
          <w:rPr>
            <w:noProof/>
            <w:sz w:val="24"/>
            <w:szCs w:val="24"/>
          </w:rPr>
          <w:t>Elfes, Longo et al. 2014</w:t>
        </w:r>
      </w:hyperlink>
      <w:r w:rsidR="00883335">
        <w:rPr>
          <w:noProof/>
          <w:sz w:val="24"/>
          <w:szCs w:val="24"/>
        </w:rPr>
        <w:t>)</w:t>
      </w:r>
      <w:r w:rsidR="00883335">
        <w:rPr>
          <w:sz w:val="24"/>
          <w:szCs w:val="24"/>
        </w:rPr>
        <w:fldChar w:fldCharType="end"/>
      </w:r>
      <w:r w:rsidR="00883335">
        <w:rPr>
          <w:sz w:val="24"/>
          <w:szCs w:val="24"/>
        </w:rPr>
        <w:t xml:space="preserve">. </w:t>
      </w:r>
      <w:r w:rsidR="00883335">
        <w:rPr>
          <w:sz w:val="24"/>
          <w:szCs w:val="24"/>
        </w:rPr>
        <w:fldChar w:fldCharType="begin"/>
      </w:r>
      <w:r w:rsidR="00883335">
        <w:rPr>
          <w:sz w:val="24"/>
          <w:szCs w:val="24"/>
        </w:rPr>
        <w:instrText xml:space="preserve"> ADDIN EN.CITE &lt;EndNote&gt;&lt;Cite&gt;&lt;Author&gt;Halpern&lt;/Author&gt;&lt;Year&gt;2014&lt;/Year&gt;&lt;RecNum&gt;17&lt;/RecNum&gt;&lt;DisplayText&gt;(Halpern, Longo et al. 2014)&lt;/DisplayText&gt;&lt;record&gt;&lt;rec-number&gt;17&lt;/rec-number&gt;&lt;foreign-keys&gt;&lt;key app="EN" db-id="rxpsraze8029pbex0z2x52ertev0srt0wxxa"&gt;17&lt;/key&gt;&lt;/foreign-keys&gt;&lt;ref-type name="Journal Article"&gt;17&lt;/ref-type&gt;&lt;contributors&gt;&lt;authors&gt;&lt;author&gt;Halpern, B. S.&lt;/author&gt;&lt;author&gt;Longo, C.&lt;/author&gt;&lt;author&gt;Scarborough, C.&lt;/author&gt;&lt;author&gt;Hardy, D.&lt;/author&gt;&lt;author&gt;Best, B. D.&lt;/author&gt;&lt;author&gt;Doney, S. C.&lt;/author&gt;&lt;author&gt;Katona, S. K.&lt;/author&gt;&lt;author&gt;McLeod, K. L.&lt;/author&gt;&lt;author&gt;Rosenberg, A. A.&lt;/author&gt;&lt;author&gt;Samhouri, J.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volume&gt;9&lt;/volume&gt;&lt;number&gt;6&lt;/number&gt;&lt;dates&gt;&lt;year&gt;2014&lt;/year&gt;&lt;pub-dates&gt;&lt;date&gt;Jun&lt;/date&gt;&lt;/pub-dates&gt;&lt;/dates&gt;&lt;isbn&gt;1932-6203&lt;/isbn&gt;&lt;accession-num&gt;WOS:000338508200012&lt;/accession-num&gt;&lt;urls&gt;&lt;related-urls&gt;&lt;url&gt;&amp;lt;Go to ISI&amp;gt;://WOS:000338508200012&lt;/url&gt;&lt;/related-urls&gt;&lt;/urls&gt;&lt;custom7&gt;e98995&lt;/custom7&gt;&lt;electronic-resource-num&gt;10.1371/journal.pone.0098995&lt;/electronic-resource-num&gt;&lt;/record&gt;&lt;/Cite&gt;&lt;/EndNote&gt;</w:instrText>
      </w:r>
      <w:r w:rsidR="00883335">
        <w:rPr>
          <w:sz w:val="24"/>
          <w:szCs w:val="24"/>
        </w:rPr>
        <w:fldChar w:fldCharType="separate"/>
      </w:r>
      <w:r w:rsidR="00883335">
        <w:rPr>
          <w:noProof/>
          <w:sz w:val="24"/>
          <w:szCs w:val="24"/>
        </w:rPr>
        <w:t>(</w:t>
      </w:r>
      <w:hyperlink w:anchor="_ENREF_7" w:tooltip="Halpern, 2014 #17" w:history="1">
        <w:r w:rsidR="009F7572">
          <w:rPr>
            <w:noProof/>
            <w:sz w:val="24"/>
            <w:szCs w:val="24"/>
          </w:rPr>
          <w:t>Halpern, Longo et al. 2014</w:t>
        </w:r>
      </w:hyperlink>
      <w:r w:rsidR="00883335">
        <w:rPr>
          <w:noProof/>
          <w:sz w:val="24"/>
          <w:szCs w:val="24"/>
        </w:rPr>
        <w:t>)</w:t>
      </w:r>
      <w:r w:rsidR="00883335">
        <w:rPr>
          <w:sz w:val="24"/>
          <w:szCs w:val="24"/>
        </w:rPr>
        <w:fldChar w:fldCharType="end"/>
      </w:r>
      <w:r w:rsidR="000115CA">
        <w:rPr>
          <w:sz w:val="24"/>
          <w:szCs w:val="24"/>
        </w:rPr>
        <w:t xml:space="preserve"> also </w:t>
      </w:r>
      <w:r w:rsidR="00883335">
        <w:rPr>
          <w:sz w:val="24"/>
          <w:szCs w:val="24"/>
        </w:rPr>
        <w:t>demonstrated how a</w:t>
      </w:r>
      <w:r w:rsidR="001F7CB7">
        <w:rPr>
          <w:sz w:val="24"/>
          <w:szCs w:val="24"/>
        </w:rPr>
        <w:t xml:space="preserve"> regional OHI </w:t>
      </w:r>
      <w:r w:rsidR="00883335">
        <w:rPr>
          <w:sz w:val="24"/>
          <w:szCs w:val="24"/>
        </w:rPr>
        <w:t>can be used to</w:t>
      </w:r>
      <w:r w:rsidR="001F7CB7">
        <w:rPr>
          <w:sz w:val="24"/>
          <w:szCs w:val="24"/>
        </w:rPr>
        <w:t xml:space="preserve"> explore the consequences of past and hypothetical future management interventions</w:t>
      </w:r>
      <w:r w:rsidR="00A64B30">
        <w:rPr>
          <w:sz w:val="24"/>
          <w:szCs w:val="24"/>
        </w:rPr>
        <w:t>, as well as to reconstruct historical trends for goals for w</w:t>
      </w:r>
      <w:r w:rsidR="00883335">
        <w:rPr>
          <w:sz w:val="24"/>
          <w:szCs w:val="24"/>
        </w:rPr>
        <w:t>hich time-series of data exist</w:t>
      </w:r>
      <w:r w:rsidR="00A64B30">
        <w:rPr>
          <w:sz w:val="24"/>
          <w:szCs w:val="24"/>
        </w:rPr>
        <w:t xml:space="preserve">. </w:t>
      </w:r>
      <w:r w:rsidR="001F7CB7">
        <w:rPr>
          <w:sz w:val="24"/>
          <w:szCs w:val="24"/>
        </w:rPr>
        <w:t xml:space="preserve"> </w:t>
      </w:r>
    </w:p>
    <w:p w14:paraId="1C844BA1" w14:textId="77777777" w:rsidR="00464FF6" w:rsidRDefault="00464FF6" w:rsidP="00464FF6">
      <w:pPr>
        <w:spacing w:line="480" w:lineRule="auto"/>
        <w:ind w:firstLine="720"/>
        <w:rPr>
          <w:sz w:val="24"/>
          <w:szCs w:val="24"/>
        </w:rPr>
      </w:pPr>
      <w:r>
        <w:rPr>
          <w:sz w:val="24"/>
          <w:szCs w:val="24"/>
        </w:rPr>
        <w:t>Scaling down the assessment of ocean health to national and subnational level can be achieved by using nation- or state-specific data</w:t>
      </w:r>
      <w:r w:rsidR="000115CA">
        <w:rPr>
          <w:sz w:val="24"/>
          <w:szCs w:val="24"/>
        </w:rPr>
        <w:t xml:space="preserve"> </w:t>
      </w:r>
      <w:r w:rsidR="000115CA">
        <w:rPr>
          <w:sz w:val="24"/>
          <w:szCs w:val="24"/>
        </w:rPr>
        <w:fldChar w:fldCharType="begin">
          <w:fldData xml:space="preserve">PEVuZE5vdGU+PENpdGU+PEF1dGhvcj5FbGZlczwvQXV0aG9yPjxZZWFyPjIwMTQ8L1llYXI+PFJl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</w:fldData>
        </w:fldChar>
      </w:r>
      <w:r w:rsidR="000115CA">
        <w:rPr>
          <w:sz w:val="24"/>
          <w:szCs w:val="24"/>
        </w:rPr>
        <w:instrText xml:space="preserve"> ADDIN EN.CITE </w:instrText>
      </w:r>
      <w:r w:rsidR="000115CA">
        <w:rPr>
          <w:sz w:val="24"/>
          <w:szCs w:val="24"/>
        </w:rPr>
        <w:fldChar w:fldCharType="begin">
          <w:fldData xml:space="preserve">PEVuZE5vdGU+PENpdGU+PEF1dGhvcj5FbGZlczwvQXV0aG9yPjxZZWFyPjIwMTQ8L1llYXI+PFJl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</w:fldData>
        </w:fldChar>
      </w:r>
      <w:r w:rsidR="000115CA">
        <w:rPr>
          <w:sz w:val="24"/>
          <w:szCs w:val="24"/>
        </w:rPr>
        <w:instrText xml:space="preserve"> ADDIN EN.CITE.DATA </w:instrText>
      </w:r>
      <w:r w:rsidR="000115CA">
        <w:rPr>
          <w:sz w:val="24"/>
          <w:szCs w:val="24"/>
        </w:rPr>
      </w:r>
      <w:r w:rsidR="000115CA">
        <w:rPr>
          <w:sz w:val="24"/>
          <w:szCs w:val="24"/>
        </w:rPr>
        <w:fldChar w:fldCharType="end"/>
      </w:r>
      <w:r w:rsidR="000115CA">
        <w:rPr>
          <w:sz w:val="24"/>
          <w:szCs w:val="24"/>
        </w:rPr>
      </w:r>
      <w:r w:rsidR="000115CA">
        <w:rPr>
          <w:sz w:val="24"/>
          <w:szCs w:val="24"/>
        </w:rPr>
        <w:fldChar w:fldCharType="separate"/>
      </w:r>
      <w:r w:rsidR="000115CA">
        <w:rPr>
          <w:noProof/>
          <w:sz w:val="24"/>
          <w:szCs w:val="24"/>
        </w:rPr>
        <w:t>(</w:t>
      </w:r>
      <w:hyperlink w:anchor="_ENREF_5" w:tooltip="Elfes, 2014 #1" w:history="1">
        <w:r w:rsidR="009F7572">
          <w:rPr>
            <w:noProof/>
            <w:sz w:val="24"/>
            <w:szCs w:val="24"/>
          </w:rPr>
          <w:t>Elfes, Longo et al. 2014</w:t>
        </w:r>
      </w:hyperlink>
      <w:r w:rsidR="000115CA">
        <w:rPr>
          <w:noProof/>
          <w:sz w:val="24"/>
          <w:szCs w:val="24"/>
        </w:rPr>
        <w:t xml:space="preserve">, </w:t>
      </w:r>
      <w:hyperlink w:anchor="_ENREF_7" w:tooltip="Halpern, 2014 #17" w:history="1">
        <w:r w:rsidR="009F7572">
          <w:rPr>
            <w:noProof/>
            <w:sz w:val="24"/>
            <w:szCs w:val="24"/>
          </w:rPr>
          <w:t>Halpern, Longo et al. 2014</w:t>
        </w:r>
      </w:hyperlink>
      <w:r w:rsidR="000115CA">
        <w:rPr>
          <w:noProof/>
          <w:sz w:val="24"/>
          <w:szCs w:val="24"/>
        </w:rPr>
        <w:t>)</w:t>
      </w:r>
      <w:r w:rsidR="000115CA">
        <w:rPr>
          <w:sz w:val="24"/>
          <w:szCs w:val="24"/>
        </w:rPr>
        <w:fldChar w:fldCharType="end"/>
      </w:r>
      <w:r>
        <w:rPr>
          <w:sz w:val="24"/>
          <w:szCs w:val="24"/>
        </w:rPr>
        <w:t xml:space="preserve">.  However, such </w:t>
      </w:r>
      <w:r w:rsidR="000115CA">
        <w:rPr>
          <w:sz w:val="24"/>
          <w:szCs w:val="24"/>
        </w:rPr>
        <w:t>analyses also present</w:t>
      </w:r>
      <w:r>
        <w:rPr>
          <w:sz w:val="24"/>
          <w:szCs w:val="24"/>
        </w:rPr>
        <w:t xml:space="preserve"> an opportunity to reflect national values in a way that a global analysis cannot capture.  Different cultures value different aspects of the ocean</w:t>
      </w:r>
      <w:r w:rsidR="000115CA">
        <w:rPr>
          <w:sz w:val="24"/>
          <w:szCs w:val="24"/>
        </w:rPr>
        <w:t>s</w:t>
      </w:r>
      <w:r>
        <w:rPr>
          <w:sz w:val="24"/>
          <w:szCs w:val="24"/>
        </w:rPr>
        <w:t xml:space="preserve">, </w:t>
      </w:r>
      <w:r w:rsidR="000115CA">
        <w:rPr>
          <w:sz w:val="24"/>
          <w:szCs w:val="24"/>
        </w:rPr>
        <w:t>their</w:t>
      </w:r>
      <w:r>
        <w:rPr>
          <w:sz w:val="24"/>
          <w:szCs w:val="24"/>
        </w:rPr>
        <w:t xml:space="preserve"> resources and biodiversity, which can be reflected in the OHI by weighting different goals in relation to the importance accorded to them by people.  In </w:t>
      </w:r>
      <w:r w:rsidR="00883335">
        <w:rPr>
          <w:sz w:val="24"/>
          <w:szCs w:val="24"/>
        </w:rPr>
        <w:t xml:space="preserve">the </w:t>
      </w:r>
      <w:r>
        <w:rPr>
          <w:sz w:val="24"/>
          <w:szCs w:val="24"/>
        </w:rPr>
        <w:t xml:space="preserve">regional analysis of </w:t>
      </w:r>
      <w:r w:rsidR="00883335">
        <w:rPr>
          <w:sz w:val="24"/>
          <w:szCs w:val="24"/>
        </w:rPr>
        <w:t>the west coast of the USA</w:t>
      </w:r>
      <w:r>
        <w:rPr>
          <w:sz w:val="24"/>
          <w:szCs w:val="24"/>
        </w:rPr>
        <w:t xml:space="preserve">, Halpern et al. (2013) used a multi-criteria decision-making approach to elicit a </w:t>
      </w:r>
      <w:r>
        <w:rPr>
          <w:sz w:val="24"/>
          <w:szCs w:val="24"/>
        </w:rPr>
        <w:lastRenderedPageBreak/>
        <w:t xml:space="preserve">ranking of OHI goals from expert stakeholders with specific interests in various ocean sectors(e.g., fisheries, conservation NGOs, etc.).  Surprisingly, the weights elicited were relatively similar across </w:t>
      </w:r>
      <w:r w:rsidR="00BD1725">
        <w:rPr>
          <w:sz w:val="24"/>
          <w:szCs w:val="24"/>
        </w:rPr>
        <w:t>most</w:t>
      </w:r>
      <w:r>
        <w:rPr>
          <w:sz w:val="24"/>
          <w:szCs w:val="24"/>
        </w:rPr>
        <w:t xml:space="preserve"> goals</w:t>
      </w:r>
      <w:r w:rsidR="006B39D2">
        <w:rPr>
          <w:sz w:val="24"/>
          <w:szCs w:val="24"/>
        </w:rPr>
        <w:t xml:space="preserve">, although the goals of Clean Water and Sense of Place were </w:t>
      </w:r>
      <w:r w:rsidR="00BD1725">
        <w:rPr>
          <w:sz w:val="24"/>
          <w:szCs w:val="24"/>
        </w:rPr>
        <w:t>3-4 times</w:t>
      </w:r>
      <w:r w:rsidR="006B39D2">
        <w:rPr>
          <w:sz w:val="24"/>
          <w:szCs w:val="24"/>
        </w:rPr>
        <w:t xml:space="preserve"> higher than the rest (Halpern et al. 2013). </w:t>
      </w:r>
      <w:r w:rsidR="000549F6">
        <w:rPr>
          <w:sz w:val="24"/>
          <w:szCs w:val="24"/>
        </w:rPr>
        <w:t xml:space="preserve"> The weighted averaging of goals resulted in higher overall OHI scores in some </w:t>
      </w:r>
      <w:proofErr w:type="spellStart"/>
      <w:r w:rsidR="000549F6">
        <w:rPr>
          <w:sz w:val="24"/>
          <w:szCs w:val="24"/>
        </w:rPr>
        <w:t>subregions</w:t>
      </w:r>
      <w:proofErr w:type="spellEnd"/>
      <w:r w:rsidR="000549F6">
        <w:rPr>
          <w:sz w:val="24"/>
          <w:szCs w:val="24"/>
        </w:rPr>
        <w:t xml:space="preserve"> and lower scores in others </w:t>
      </w:r>
      <w:r w:rsidR="000549F6">
        <w:rPr>
          <w:sz w:val="24"/>
          <w:szCs w:val="24"/>
        </w:rPr>
        <w:fldChar w:fldCharType="begin"/>
      </w:r>
      <w:r w:rsidR="000549F6">
        <w:rPr>
          <w:sz w:val="24"/>
          <w:szCs w:val="24"/>
        </w:rPr>
        <w:instrText xml:space="preserve"> ADDIN EN.CITE &lt;EndNote&gt;&lt;Cite&gt;&lt;Author&gt;Halpern&lt;/Author&gt;&lt;Year&gt;2014&lt;/Year&gt;&lt;RecNum&gt;17&lt;/RecNum&gt;&lt;DisplayText&gt;(Halpern, Longo et al. 2014)&lt;/DisplayText&gt;&lt;record&gt;&lt;rec-number&gt;17&lt;/rec-number&gt;&lt;foreign-keys&gt;&lt;key app="EN" db-id="rxpsraze8029pbex0z2x52ertev0srt0wxxa"&gt;17&lt;/key&gt;&lt;/foreign-keys&gt;&lt;ref-type name="Journal Article"&gt;17&lt;/ref-type&gt;&lt;contributors&gt;&lt;authors&gt;&lt;author&gt;Halpern, B. S.&lt;/author&gt;&lt;author&gt;Longo, C.&lt;/author&gt;&lt;author&gt;Scarborough, C.&lt;/author&gt;&lt;author&gt;Hardy, D.&lt;/author&gt;&lt;author&gt;Best, B. D.&lt;/author&gt;&lt;author&gt;Doney, S. C.&lt;/author&gt;&lt;author&gt;Katona, S. K.&lt;/author&gt;&lt;author&gt;McLeod, K. L.&lt;/author&gt;&lt;author&gt;Rosenberg, A. A.&lt;/author&gt;&lt;author&gt;Samhouri, J. F.&lt;/author&gt;&lt;/authors&gt;&lt;/contributors&gt;&lt;titles&gt;&lt;title&gt;Assessing the Health of the US West Coast with a Regional-Scale Application of the Ocean Health Index&lt;/title&gt;&lt;secondary-title&gt;Plos One&lt;/secondary-title&gt;&lt;/titles&gt;&lt;periodical&gt;&lt;full-title&gt;Plos One&lt;/full-title&gt;&lt;/periodical&gt;&lt;volume&gt;9&lt;/volume&gt;&lt;number&gt;6&lt;/number&gt;&lt;dates&gt;&lt;year&gt;2014&lt;/year&gt;&lt;pub-dates&gt;&lt;date&gt;Jun&lt;/date&gt;&lt;/pub-dates&gt;&lt;/dates&gt;&lt;isbn&gt;1932-6203&lt;/isbn&gt;&lt;accession-num&gt;WOS:000338508200012&lt;/accession-num&gt;&lt;urls&gt;&lt;related-urls&gt;&lt;url&gt;&amp;lt;Go to ISI&amp;gt;://WOS:000338508200012&lt;/url&gt;&lt;/related-urls&gt;&lt;/urls&gt;&lt;custom7&gt;e98995&lt;/custom7&gt;&lt;electronic-resource-num&gt;10.1371/journal.pone.0098995&lt;/electronic-resource-num&gt;&lt;/record&gt;&lt;/Cite&gt;&lt;/EndNote&gt;</w:instrText>
      </w:r>
      <w:r w:rsidR="000549F6">
        <w:rPr>
          <w:sz w:val="24"/>
          <w:szCs w:val="24"/>
        </w:rPr>
        <w:fldChar w:fldCharType="separate"/>
      </w:r>
      <w:r w:rsidR="000549F6">
        <w:rPr>
          <w:noProof/>
          <w:sz w:val="24"/>
          <w:szCs w:val="24"/>
        </w:rPr>
        <w:t>(</w:t>
      </w:r>
      <w:hyperlink w:anchor="_ENREF_7" w:tooltip="Halpern, 2014 #17" w:history="1">
        <w:r w:rsidR="009F7572">
          <w:rPr>
            <w:noProof/>
            <w:sz w:val="24"/>
            <w:szCs w:val="24"/>
          </w:rPr>
          <w:t>Halpern, Longo et al. 2014</w:t>
        </w:r>
      </w:hyperlink>
      <w:r w:rsidR="000549F6">
        <w:rPr>
          <w:noProof/>
          <w:sz w:val="24"/>
          <w:szCs w:val="24"/>
        </w:rPr>
        <w:t>)</w:t>
      </w:r>
      <w:r w:rsidR="000549F6">
        <w:rPr>
          <w:sz w:val="24"/>
          <w:szCs w:val="24"/>
        </w:rPr>
        <w:fldChar w:fldCharType="end"/>
      </w:r>
      <w:r w:rsidR="000549F6">
        <w:rPr>
          <w:sz w:val="24"/>
          <w:szCs w:val="24"/>
        </w:rPr>
        <w:t xml:space="preserve">. </w:t>
      </w:r>
      <w:r w:rsidR="006B39D2">
        <w:rPr>
          <w:sz w:val="24"/>
          <w:szCs w:val="24"/>
        </w:rPr>
        <w:t xml:space="preserve"> </w:t>
      </w:r>
      <w:r w:rsidR="00770FEB">
        <w:rPr>
          <w:sz w:val="24"/>
          <w:szCs w:val="24"/>
        </w:rPr>
        <w:t>It is not clear</w:t>
      </w:r>
      <w:r w:rsidR="000549F6">
        <w:rPr>
          <w:sz w:val="24"/>
          <w:szCs w:val="24"/>
        </w:rPr>
        <w:t>, however,</w:t>
      </w:r>
      <w:r w:rsidR="00770FEB">
        <w:rPr>
          <w:sz w:val="24"/>
          <w:szCs w:val="24"/>
        </w:rPr>
        <w:t xml:space="preserve"> how the values elicited by experts with vested interests</w:t>
      </w:r>
      <w:r w:rsidR="000549F6">
        <w:rPr>
          <w:sz w:val="24"/>
          <w:szCs w:val="24"/>
        </w:rPr>
        <w:t xml:space="preserve"> in certain goals</w:t>
      </w:r>
      <w:r w:rsidR="00770FEB">
        <w:rPr>
          <w:sz w:val="24"/>
          <w:szCs w:val="24"/>
        </w:rPr>
        <w:t xml:space="preserve"> reflect the values held by the population at large. </w:t>
      </w:r>
    </w:p>
    <w:p w14:paraId="1A56204E" w14:textId="77777777" w:rsidR="00170313" w:rsidRDefault="00170313" w:rsidP="009F7572">
      <w:pPr>
        <w:spacing w:line="480" w:lineRule="auto"/>
        <w:ind w:firstLine="720"/>
        <w:rPr>
          <w:sz w:val="24"/>
          <w:szCs w:val="24"/>
        </w:rPr>
      </w:pPr>
      <w:r>
        <w:rPr>
          <w:sz w:val="24"/>
          <w:szCs w:val="24"/>
        </w:rPr>
        <w:t xml:space="preserve">The goal of </w:t>
      </w:r>
      <w:r w:rsidR="00253264">
        <w:rPr>
          <w:sz w:val="24"/>
          <w:szCs w:val="24"/>
        </w:rPr>
        <w:t xml:space="preserve">this study was to </w:t>
      </w:r>
      <w:r w:rsidR="00464FF6">
        <w:rPr>
          <w:sz w:val="24"/>
          <w:szCs w:val="24"/>
        </w:rPr>
        <w:t xml:space="preserve">assess the overall health of Canadian oceans </w:t>
      </w:r>
      <w:r w:rsidR="0044626D">
        <w:rPr>
          <w:sz w:val="24"/>
          <w:szCs w:val="24"/>
        </w:rPr>
        <w:t>using</w:t>
      </w:r>
      <w:r w:rsidR="00464FF6">
        <w:rPr>
          <w:sz w:val="24"/>
          <w:szCs w:val="24"/>
        </w:rPr>
        <w:t xml:space="preserve"> the framework of the </w:t>
      </w:r>
      <w:r w:rsidR="00253264">
        <w:rPr>
          <w:sz w:val="24"/>
          <w:szCs w:val="24"/>
        </w:rPr>
        <w:t>OHI</w:t>
      </w:r>
      <w:r>
        <w:rPr>
          <w:sz w:val="24"/>
          <w:szCs w:val="24"/>
        </w:rPr>
        <w:t xml:space="preserve">.  </w:t>
      </w:r>
      <w:r w:rsidR="00770FEB">
        <w:rPr>
          <w:sz w:val="24"/>
          <w:szCs w:val="24"/>
        </w:rPr>
        <w:t>Our approach differs from previous regional assessments of ocean health in two main ways.</w:t>
      </w:r>
      <w:r>
        <w:rPr>
          <w:sz w:val="24"/>
          <w:szCs w:val="24"/>
        </w:rPr>
        <w:t xml:space="preserve">  First, we </w:t>
      </w:r>
      <w:r w:rsidR="00770FEB">
        <w:rPr>
          <w:sz w:val="24"/>
          <w:szCs w:val="24"/>
        </w:rPr>
        <w:t>carefully evaluate</w:t>
      </w:r>
      <w:r w:rsidR="009F7572">
        <w:rPr>
          <w:sz w:val="24"/>
          <w:szCs w:val="24"/>
        </w:rPr>
        <w:t>d</w:t>
      </w:r>
      <w:r>
        <w:rPr>
          <w:sz w:val="24"/>
          <w:szCs w:val="24"/>
        </w:rPr>
        <w:t xml:space="preserve"> the 10 </w:t>
      </w:r>
      <w:r w:rsidR="00770FEB">
        <w:rPr>
          <w:sz w:val="24"/>
          <w:szCs w:val="24"/>
        </w:rPr>
        <w:t>goals</w:t>
      </w:r>
      <w:r>
        <w:rPr>
          <w:sz w:val="24"/>
          <w:szCs w:val="24"/>
        </w:rPr>
        <w:t xml:space="preserve"> </w:t>
      </w:r>
      <w:r w:rsidR="00770FEB">
        <w:rPr>
          <w:sz w:val="24"/>
          <w:szCs w:val="24"/>
        </w:rPr>
        <w:t>defined</w:t>
      </w:r>
      <w:r>
        <w:rPr>
          <w:sz w:val="24"/>
          <w:szCs w:val="24"/>
        </w:rPr>
        <w:t xml:space="preserve"> in the global OHI </w:t>
      </w:r>
      <w:r w:rsidR="00770FEB">
        <w:rPr>
          <w:sz w:val="24"/>
          <w:szCs w:val="24"/>
        </w:rPr>
        <w:t>and ask</w:t>
      </w:r>
      <w:r w:rsidR="009F7572">
        <w:rPr>
          <w:sz w:val="24"/>
          <w:szCs w:val="24"/>
        </w:rPr>
        <w:t>ed</w:t>
      </w:r>
      <w:r>
        <w:rPr>
          <w:sz w:val="24"/>
          <w:szCs w:val="24"/>
        </w:rPr>
        <w:t xml:space="preserve"> how well they reflect</w:t>
      </w:r>
      <w:r w:rsidR="009F7572">
        <w:rPr>
          <w:sz w:val="24"/>
          <w:szCs w:val="24"/>
        </w:rPr>
        <w:t>ed</w:t>
      </w:r>
      <w:r>
        <w:rPr>
          <w:sz w:val="24"/>
          <w:szCs w:val="24"/>
        </w:rPr>
        <w:t xml:space="preserve"> the Canadian context.  This led us, for example, to </w:t>
      </w:r>
      <w:r w:rsidR="009F7572">
        <w:rPr>
          <w:sz w:val="24"/>
          <w:szCs w:val="24"/>
        </w:rPr>
        <w:t>redefine</w:t>
      </w:r>
      <w:r>
        <w:rPr>
          <w:sz w:val="24"/>
          <w:szCs w:val="24"/>
        </w:rPr>
        <w:t xml:space="preserve"> the ‘Artisanal Fishing Opportunities’ </w:t>
      </w:r>
      <w:r w:rsidR="009F7572">
        <w:rPr>
          <w:sz w:val="24"/>
          <w:szCs w:val="24"/>
        </w:rPr>
        <w:t xml:space="preserve">goal of the global OHI </w:t>
      </w:r>
      <w:r w:rsidR="009F7572">
        <w:rPr>
          <w:sz w:val="24"/>
          <w:szCs w:val="24"/>
        </w:rPr>
        <w:fldChar w:fldCharType="begin"/>
      </w:r>
      <w:r w:rsidR="009F7572">
        <w:rPr>
          <w:sz w:val="24"/>
          <w:szCs w:val="24"/>
        </w:rPr>
        <w:instrText xml:space="preserve"> ADDIN EN.CITE &lt;EndNote&gt;&lt;Cite&gt;&lt;Author&gt;Halpern&lt;/Author&gt;&lt;Year&gt;2012&lt;/Year&gt;&lt;RecNum&gt;4&lt;/RecNum&gt;&lt;DisplayText&gt;(Halpern, Longo et al. 2012)&lt;/DisplayText&gt;&lt;record&gt;&lt;rec-number&gt;4&lt;/rec-number&gt;&lt;foreign-keys&gt;&lt;key app="EN" db-id="rxpsraze8029pbex0z2x52ertev0srt0wxxa"&gt;4&lt;/key&gt;&lt;/foreign-keys&gt;&lt;ref-type name="Journal Article"&gt;17&lt;/ref-type&gt;&lt;contributors&gt;&lt;authors&gt;&lt;author&gt;Halpern, B. S.&lt;/author&gt;&lt;author&gt;Longo, C.&lt;/author&gt;&lt;author&gt;Hardy, D.&lt;/author&gt;&lt;author&gt;McLeod, K. L.&lt;/author&gt;&lt;author&gt;Samhouri, J. F.&lt;/author&gt;&lt;author&gt;Katona, S. K.&lt;/author&gt;&lt;author&gt;Kleisner, K.&lt;/author&gt;&lt;author&gt;Lester, S. E.&lt;/author&gt;&lt;author&gt;O&amp;apos;Leary, J.&lt;/author&gt;&lt;author&gt;Ranelletti, M.&lt;/author&gt;&lt;author&gt;Rosenberg, A. A.&lt;/author&gt;&lt;author&gt;Scarborough, C.&lt;/author&gt;&lt;author&gt;Selig, E. R.&lt;/author&gt;&lt;author&gt;Best, B. D.&lt;/author&gt;&lt;author&gt;Brumbaugh, D. R.&lt;/author&gt;&lt;author&gt;Chapin, F. S.&lt;/author&gt;&lt;author&gt;Crowder, L. B.&lt;/author&gt;&lt;author&gt;Daly, K. L.&lt;/author&gt;&lt;author&gt;Doney, S. C.&lt;/author&gt;&lt;author&gt;Elfes, C.&lt;/author&gt;&lt;author&gt;Fogarty, M. J.&lt;/author&gt;&lt;author&gt;Gaines, S. D.&lt;/author&gt;&lt;author&gt;Jacobsen, K. I.&lt;/author&gt;&lt;author&gt;Karrer, L. B.&lt;/author&gt;&lt;author&gt;Leslie, H. M.&lt;/author&gt;&lt;author&gt;Neeley, E.&lt;/author&gt;&lt;author&gt;Pauly, D.&lt;/author&gt;&lt;author&gt;Polasky, S.&lt;/author&gt;&lt;author&gt;Ris, B.&lt;/author&gt;&lt;author&gt;St Martin, K.&lt;/author&gt;&lt;author&gt;Stone, G. S.&lt;/author&gt;&lt;author&gt;Sumaila, U. R.&lt;/author&gt;&lt;author&gt;Zeller, D.&lt;/author&gt;&lt;/authors&gt;&lt;/contributors&gt;&lt;titles&gt;&lt;title&gt;An index to assess the health and benefits of the global ocean&lt;/title&gt;&lt;secondary-title&gt;Nature&lt;/secondary-title&gt;&lt;/titles&gt;&lt;periodical&gt;&lt;full-title&gt;Nature&lt;/full-title&gt;&lt;/periodical&gt;&lt;pages&gt;615-+&lt;/pages&gt;&lt;volume&gt;488&lt;/volume&gt;&lt;number&gt;7413&lt;/number&gt;&lt;dates&gt;&lt;year&gt;2012&lt;/year&gt;&lt;pub-dates&gt;&lt;date&gt;Aug&lt;/date&gt;&lt;/pub-dates&gt;&lt;/dates&gt;&lt;isbn&gt;0028-0836&lt;/isbn&gt;&lt;accession-num&gt;WOS:000308095100048&lt;/accession-num&gt;&lt;urls&gt;&lt;related-urls&gt;&lt;url&gt;&amp;lt;Go to ISI&amp;gt;://WOS:000308095100048&lt;/url&gt;&lt;/related-urls&gt;&lt;/urls&gt;&lt;electronic-resource-num&gt;10.1038/nature11397&lt;/electronic-resource-num&gt;&lt;/record&gt;&lt;/Cite&gt;&lt;/EndNote&gt;</w:instrText>
      </w:r>
      <w:r w:rsidR="009F7572">
        <w:rPr>
          <w:sz w:val="24"/>
          <w:szCs w:val="24"/>
        </w:rPr>
        <w:fldChar w:fldCharType="separate"/>
      </w:r>
      <w:r w:rsidR="009F7572">
        <w:rPr>
          <w:noProof/>
          <w:sz w:val="24"/>
          <w:szCs w:val="24"/>
        </w:rPr>
        <w:t>(</w:t>
      </w:r>
      <w:hyperlink w:anchor="_ENREF_6" w:tooltip="Halpern, 2012 #4" w:history="1">
        <w:r w:rsidR="009F7572">
          <w:rPr>
            <w:noProof/>
            <w:sz w:val="24"/>
            <w:szCs w:val="24"/>
          </w:rPr>
          <w:t>Halpern, Longo et al. 2012</w:t>
        </w:r>
      </w:hyperlink>
      <w:r w:rsidR="009F7572">
        <w:rPr>
          <w:noProof/>
          <w:sz w:val="24"/>
          <w:szCs w:val="24"/>
        </w:rPr>
        <w:t>)</w:t>
      </w:r>
      <w:r w:rsidR="009F7572">
        <w:rPr>
          <w:sz w:val="24"/>
          <w:szCs w:val="24"/>
        </w:rPr>
        <w:fldChar w:fldCharType="end"/>
      </w:r>
      <w:r>
        <w:rPr>
          <w:sz w:val="24"/>
          <w:szCs w:val="24"/>
        </w:rPr>
        <w:t xml:space="preserve"> </w:t>
      </w:r>
      <w:r w:rsidR="009F7572">
        <w:rPr>
          <w:sz w:val="24"/>
          <w:szCs w:val="24"/>
        </w:rPr>
        <w:t>as</w:t>
      </w:r>
      <w:r>
        <w:rPr>
          <w:sz w:val="24"/>
          <w:szCs w:val="24"/>
        </w:rPr>
        <w:t xml:space="preserve"> an ‘Aboriginal Needs’ </w:t>
      </w:r>
      <w:r w:rsidR="009F7572">
        <w:rPr>
          <w:sz w:val="24"/>
          <w:szCs w:val="24"/>
        </w:rPr>
        <w:t>goal</w:t>
      </w:r>
      <w:r>
        <w:rPr>
          <w:sz w:val="24"/>
          <w:szCs w:val="24"/>
        </w:rPr>
        <w:t xml:space="preserve"> that</w:t>
      </w:r>
      <w:r w:rsidR="009F7572">
        <w:rPr>
          <w:sz w:val="24"/>
          <w:szCs w:val="24"/>
        </w:rPr>
        <w:t xml:space="preserve"> reflects</w:t>
      </w:r>
      <w:r>
        <w:rPr>
          <w:sz w:val="24"/>
          <w:szCs w:val="24"/>
        </w:rPr>
        <w:t xml:space="preserve"> acc</w:t>
      </w:r>
      <w:r w:rsidR="00770FEB">
        <w:rPr>
          <w:sz w:val="24"/>
          <w:szCs w:val="24"/>
        </w:rPr>
        <w:t xml:space="preserve">ess </w:t>
      </w:r>
      <w:r w:rsidR="009F7572">
        <w:rPr>
          <w:sz w:val="24"/>
          <w:szCs w:val="24"/>
        </w:rPr>
        <w:t xml:space="preserve">of Canadian aboriginal people </w:t>
      </w:r>
      <w:r w:rsidR="00770FEB">
        <w:rPr>
          <w:sz w:val="24"/>
          <w:szCs w:val="24"/>
        </w:rPr>
        <w:t xml:space="preserve">to fishing </w:t>
      </w:r>
      <w:r w:rsidR="009F7572">
        <w:rPr>
          <w:sz w:val="24"/>
          <w:szCs w:val="24"/>
        </w:rPr>
        <w:t xml:space="preserve">and hunting </w:t>
      </w:r>
      <w:r w:rsidR="00770FEB">
        <w:rPr>
          <w:sz w:val="24"/>
          <w:szCs w:val="24"/>
        </w:rPr>
        <w:t>grounds</w:t>
      </w:r>
      <w:r w:rsidR="009F7572">
        <w:rPr>
          <w:sz w:val="24"/>
          <w:szCs w:val="24"/>
        </w:rPr>
        <w:t xml:space="preserve"> – a right that is enshrined in the Canadian constitution</w:t>
      </w:r>
      <w:r w:rsidR="00770FEB">
        <w:rPr>
          <w:sz w:val="24"/>
          <w:szCs w:val="24"/>
        </w:rPr>
        <w:t>. Second, we generate</w:t>
      </w:r>
      <w:r w:rsidR="009F7572">
        <w:rPr>
          <w:sz w:val="24"/>
          <w:szCs w:val="24"/>
        </w:rPr>
        <w:t>d</w:t>
      </w:r>
      <w:r w:rsidR="00770FEB">
        <w:rPr>
          <w:sz w:val="24"/>
          <w:szCs w:val="24"/>
        </w:rPr>
        <w:t xml:space="preserve"> a weighting scheme for the 10 goals that reflects the values of the Canadian public at large. To this effect, </w:t>
      </w:r>
      <w:r>
        <w:rPr>
          <w:sz w:val="24"/>
          <w:szCs w:val="24"/>
        </w:rPr>
        <w:t xml:space="preserve">we </w:t>
      </w:r>
      <w:r w:rsidR="009F7572">
        <w:rPr>
          <w:sz w:val="24"/>
          <w:szCs w:val="24"/>
        </w:rPr>
        <w:t>designed</w:t>
      </w:r>
      <w:r>
        <w:rPr>
          <w:sz w:val="24"/>
          <w:szCs w:val="24"/>
        </w:rPr>
        <w:t xml:space="preserve"> a</w:t>
      </w:r>
      <w:r w:rsidR="004C57DB">
        <w:rPr>
          <w:sz w:val="24"/>
          <w:szCs w:val="24"/>
        </w:rPr>
        <w:t xml:space="preserve"> customised</w:t>
      </w:r>
      <w:r>
        <w:rPr>
          <w:sz w:val="24"/>
          <w:szCs w:val="24"/>
        </w:rPr>
        <w:t xml:space="preserve"> online survey</w:t>
      </w:r>
      <w:r w:rsidR="004C57DB">
        <w:rPr>
          <w:sz w:val="24"/>
          <w:szCs w:val="24"/>
        </w:rPr>
        <w:t>, distributed in a stratified manner across Canadian provinces,</w:t>
      </w:r>
      <w:r>
        <w:rPr>
          <w:sz w:val="24"/>
          <w:szCs w:val="24"/>
        </w:rPr>
        <w:t xml:space="preserve"> </w:t>
      </w:r>
      <w:r w:rsidR="004C57DB">
        <w:rPr>
          <w:sz w:val="24"/>
          <w:szCs w:val="24"/>
        </w:rPr>
        <w:t xml:space="preserve">which generated both an absolute quantitative score and a relative ranking for each goal.  </w:t>
      </w:r>
      <w:r w:rsidR="001423B4">
        <w:rPr>
          <w:sz w:val="24"/>
          <w:szCs w:val="24"/>
        </w:rPr>
        <w:t xml:space="preserve">Our objectives </w:t>
      </w:r>
      <w:r w:rsidR="009F7572">
        <w:rPr>
          <w:sz w:val="24"/>
          <w:szCs w:val="24"/>
        </w:rPr>
        <w:t>were</w:t>
      </w:r>
      <w:r w:rsidR="001423B4">
        <w:rPr>
          <w:sz w:val="24"/>
          <w:szCs w:val="24"/>
        </w:rPr>
        <w:t xml:space="preserve"> </w:t>
      </w:r>
      <w:r w:rsidR="009F7572">
        <w:rPr>
          <w:sz w:val="24"/>
          <w:szCs w:val="24"/>
        </w:rPr>
        <w:t xml:space="preserve">(1) </w:t>
      </w:r>
      <w:r w:rsidR="001423B4">
        <w:rPr>
          <w:sz w:val="24"/>
          <w:szCs w:val="24"/>
        </w:rPr>
        <w:t xml:space="preserve">to </w:t>
      </w:r>
      <w:r w:rsidR="00F87E64">
        <w:rPr>
          <w:sz w:val="24"/>
          <w:szCs w:val="24"/>
        </w:rPr>
        <w:t xml:space="preserve">produce a quantitative estimate of the health of Canadian </w:t>
      </w:r>
      <w:commentRangeStart w:id="27"/>
      <w:r w:rsidR="00F87E64">
        <w:rPr>
          <w:sz w:val="24"/>
          <w:szCs w:val="24"/>
        </w:rPr>
        <w:t>oceans</w:t>
      </w:r>
      <w:commentRangeEnd w:id="27"/>
      <w:r w:rsidR="00F87E64">
        <w:rPr>
          <w:rStyle w:val="CommentReference"/>
        </w:rPr>
        <w:commentReference w:id="27"/>
      </w:r>
      <w:r w:rsidR="009F7572">
        <w:rPr>
          <w:sz w:val="24"/>
          <w:szCs w:val="24"/>
        </w:rPr>
        <w:t xml:space="preserve"> to be used as a baseline for future assessments</w:t>
      </w:r>
      <w:r w:rsidR="00F87E64">
        <w:rPr>
          <w:sz w:val="24"/>
          <w:szCs w:val="24"/>
        </w:rPr>
        <w:t xml:space="preserve">, </w:t>
      </w:r>
      <w:r w:rsidR="009F7572">
        <w:rPr>
          <w:sz w:val="24"/>
          <w:szCs w:val="24"/>
        </w:rPr>
        <w:t xml:space="preserve">(2) </w:t>
      </w:r>
      <w:r w:rsidR="00F87E64">
        <w:rPr>
          <w:sz w:val="24"/>
          <w:szCs w:val="24"/>
        </w:rPr>
        <w:t>to</w:t>
      </w:r>
      <w:r w:rsidR="001423B4">
        <w:rPr>
          <w:sz w:val="24"/>
          <w:szCs w:val="24"/>
        </w:rPr>
        <w:t xml:space="preserve"> examine the effect of various methods of goal weighting on the Canadian OHI, and </w:t>
      </w:r>
      <w:r w:rsidR="009F7572">
        <w:rPr>
          <w:sz w:val="24"/>
          <w:szCs w:val="24"/>
        </w:rPr>
        <w:t xml:space="preserve">(3) to </w:t>
      </w:r>
      <w:r w:rsidR="001423B4">
        <w:rPr>
          <w:sz w:val="24"/>
          <w:szCs w:val="24"/>
        </w:rPr>
        <w:t xml:space="preserve">describe regional variation in OHI arising from regional variation in goal </w:t>
      </w:r>
      <w:commentRangeStart w:id="28"/>
      <w:commentRangeStart w:id="29"/>
      <w:r w:rsidR="001423B4">
        <w:rPr>
          <w:sz w:val="24"/>
          <w:szCs w:val="24"/>
        </w:rPr>
        <w:t>ranking</w:t>
      </w:r>
      <w:commentRangeEnd w:id="28"/>
      <w:r w:rsidR="00A64B30">
        <w:rPr>
          <w:rStyle w:val="CommentReference"/>
        </w:rPr>
        <w:commentReference w:id="28"/>
      </w:r>
      <w:commentRangeEnd w:id="29"/>
      <w:r w:rsidR="005212CC">
        <w:rPr>
          <w:rStyle w:val="CommentReference"/>
        </w:rPr>
        <w:commentReference w:id="29"/>
      </w:r>
      <w:r w:rsidR="009F7572">
        <w:rPr>
          <w:sz w:val="24"/>
          <w:szCs w:val="24"/>
        </w:rPr>
        <w:t>s across Canada</w:t>
      </w:r>
      <w:r w:rsidR="001423B4">
        <w:rPr>
          <w:sz w:val="24"/>
          <w:szCs w:val="24"/>
        </w:rPr>
        <w:t xml:space="preserve">. </w:t>
      </w:r>
    </w:p>
    <w:p w14:paraId="75220861" w14:textId="77777777" w:rsidR="00170313" w:rsidRDefault="00170313" w:rsidP="000E2BAE">
      <w:pPr>
        <w:spacing w:line="480" w:lineRule="auto"/>
      </w:pPr>
    </w:p>
    <w:p w14:paraId="35A86C59" w14:textId="77777777" w:rsidR="00170313" w:rsidRPr="00253264" w:rsidRDefault="00170313">
      <w:pPr>
        <w:rPr>
          <w:b/>
          <w:sz w:val="28"/>
          <w:szCs w:val="28"/>
        </w:rPr>
      </w:pPr>
      <w:r w:rsidRPr="00253264">
        <w:rPr>
          <w:b/>
          <w:sz w:val="28"/>
          <w:szCs w:val="28"/>
        </w:rPr>
        <w:t>Materials and Methods</w:t>
      </w:r>
    </w:p>
    <w:p w14:paraId="19515698" w14:textId="77777777" w:rsidR="00170313" w:rsidRDefault="00170313"/>
    <w:p w14:paraId="6073CAE7" w14:textId="77777777" w:rsidR="00253264" w:rsidRPr="00126FE7" w:rsidRDefault="00253264">
      <w:pPr>
        <w:rPr>
          <w:i/>
        </w:rPr>
      </w:pPr>
      <w:r w:rsidRPr="00126FE7">
        <w:rPr>
          <w:i/>
        </w:rPr>
        <w:t>The OHI in a nutshell</w:t>
      </w:r>
    </w:p>
    <w:p w14:paraId="553BD6E9" w14:textId="77777777" w:rsidR="00253264" w:rsidRDefault="00253264">
      <w:pPr>
        <w:rPr>
          <w:ins w:id="30" w:author="Remi Daigle" w:date="2014-09-02T08:37:00Z"/>
        </w:rPr>
      </w:pPr>
    </w:p>
    <w:p w14:paraId="73B07E0F" w14:textId="36CB3B46" w:rsidR="005212CC" w:rsidRPr="005A346E" w:rsidRDefault="005212CC" w:rsidP="005212CC">
      <w:pPr>
        <w:spacing w:line="480" w:lineRule="auto"/>
        <w:rPr>
          <w:ins w:id="31" w:author="Remi Daigle" w:date="2014-09-02T08:37:00Z"/>
        </w:rPr>
      </w:pPr>
      <w:ins w:id="32" w:author="Remi Daigle" w:date="2014-09-02T08:37:00Z">
        <w:r>
          <w:tab/>
          <w:t xml:space="preserve">Our methods and data sources were based on those of </w:t>
        </w:r>
        <w:r>
          <w:fldChar w:fldCharType="begin" w:fldLock="1"/>
        </w:r>
      </w:ins>
      <w:r w:rsidR="00BD1900">
        <w:instrText>ADDIN CSL_CITATION { "citationItems" : [ { "id" : "ITEM-1", "itemData" : { "DOI" : "10.1038/nature11397", "ISSN" : "1476-4687", "PMID" : "22895186", "abstract" : "The ocean plays a critical role in supporting human well-being, from providing food, livelihoods and recreational opportunities to regulating the global climate. Sustainable management aimed at maintaining the flow of a broad range of benefits from the ocean requires a comprehensive and quantitative method to measure and monitor the health of coupled human\u2013ocean systems. We created an index comprising ten diverse public goals for a healthy coupled human\u2013ocean system and calculated the index for every coastal country. Globally, the overall index score was 60 out of 100 (range 36\u201386), with developed countries generally performing better than developing countries, but with notable exceptions. Only 5% of countries scored higher than 70, whereas 32% scored lower than 50. The index provides a powerful tool to raise public awareness, direct resource management, improve policy and prioritize scientific research.", "author" : [ { "dropping-particle" : "", "family" : "Halpern", "given" : "Benjamin S", "non-dropping-particle" : "", "parse-names" : false, "suffix" : "" }, { "dropping-particle" : "", "family" : "Longo", "given" : "Catherine", "non-dropping-particle" : "", "parse-names" : false, "suffix" : "" }, { "dropping-particle" : "", "family" : "Hardy", "given" : "Darren", "non-dropping-particle" : "", "parse-names" : false, "suffix" : "" }, { "dropping-particle" : "", "family" : "McLeod", "given" : "Karen L", "non-dropping-particle" : "", "parse-names" : false, "suffix" : "" }, { "dropping-particle" : "", "family" : "Samhouri", "given" : "Jameal F", "non-dropping-particle" : "", "parse-names" : false, "suffix" : "" }, { "dropping-particle" : "", "family" : "Katona", "given" : "Steven K", "non-dropping-particle" : "", "parse-names" : false, "suffix" : "" }, { "dropping-particle" : "", "family" : "Kleisner", "given" : "Kristin", "non-dropping-particle" : "", "parse-names" : false, "suffix" : "" }, { "dropping-particle" : "", "family" : "Lester", "given" : "Sarah E", "non-dropping-particle" : "", "parse-names" : false, "suffix" : "" }, { "dropping-particle" : "", "family" : "O'Leary", "given" : "Jennifer", "non-dropping-particle" : "", "parse-names" : false, "suffix" : "" }, { "dropping-particle" : "", "family" : "Ranelletti", "given" : "Marla", "non-dropping-particle" : "", "parse-names" : false, "suffix" : "" }, { "dropping-particle" : "", "family" : "Rosenberg", "given" : "Andrew a", "non-dropping-particle" : "", "parse-names" : false, "suffix" : "" }, { "dropping-particle" : "", "family" : "Scarborough", "given" : "Courtney", "non-dropping-particle" : "", "parse-names" : false, "suffix" : "" }, { "dropping-particle" : "", "family" : "Selig", "given" : "Elizabeth R", "non-dropping-particle" : "", "parse-names" : false, "suffix" : "" }, { "dropping-particle" : "", "family" : "Best", "given" : "Benjamin D", "non-dropping-particle" : "", "parse-names" : false, "suffix" : "" }, { "dropping-particle" : "", "family" : "Brumbaugh", "given" : "Daniel R", "non-dropping-particle" : "", "parse-names" : false, "suffix" : "" }, { "dropping-particle" : "", "family" : "Chapin", "given" : "F Stuart", "non-dropping-particle" : "", "parse-names" : false, "suffix" : "" }, { "dropping-particle" : "", "family" : "Crowder", "given" : "Larry B", "non-dropping-particle" : "", "parse-names" : false, "suffix" : "" }, { "dropping-particle" : "", "family" : "Daly", "given" : "Kendra L", "non-dropping-particle" : "", "parse-names" : false, "suffix" : "" }, { "dropping-particle" : "", "family" : "Doney", "given" : "Scott C", "non-dropping-particle" : "", "parse-names" : false, "suffix" : "" }, { "dropping-particle" : "", "family" : "Elfes", "given" : "Cristiane", "non-dropping-particle" : "", "parse-names" : false, "suffix" : "" }, { "dropping-particle" : "", "family" : "Fogarty", "given" : "Michael J", "non-dropping-particle" : "", "parse-names" : false, "suffix" : "" }, { "dropping-particle" : "", "family" : "Gaines", "given" : "Steven D", "non-dropping-particle" : "", "parse-names" : false, "suffix" : "" }, { "dropping-particle" : "", "family" : "Jacobsen", "given" : "Kelsey I", "non-dropping-particle" : "", "parse-names" : false, "suffix" : "" }, { "dropping-particle" : "", "family" : "Karrer", "given" : "Leah Bunce", "non-dropping-particle" : "", "parse-names" : false, "suffix" : "" }, { "dropping-particle" : "", "family" : "Leslie", "given" : "Heather M", "non-dropping-particle" : "", "parse-names" : false, "suffix" : "" }, { "dropping-particle" : "", "family" : "Neeley", "given" : "Elizabeth", "non-dropping-particle" : "", "parse-names" : false, "suffix" : "" }, { "dropping-particle" : "", "family" : "Pauly", "given" : "Daniel", "non-dropping-particle" : "", "parse-names" : false, "suffix" : "" }, { "dropping-particle" : "", "family" : "Polasky", "given" : "Stephen", "non-dropping-particle" : "", "parse-names" : false, "suffix" : "" }, { "dropping-particle" : "", "family" : "Ris", "given" : "Bud", "non-dropping-particle" : "", "parse-names" : false, "suffix" : "" }, { "dropping-particle" : "", "family" : "St Martin", "given" : "Kevin", "non-dropping-particle" : "", "parse-names" : false, "suffix" : "" }, { "dropping-particle" : "", "family" : "Stone", "given" : "Gregory S", "non-dropping-particle" : "", "parse-names" : false, "suffix" : "" }, { "dropping-particle" : "", "family" : "Sumaila", "given" : "U Rashid", "non-dropping-particle" : "", "parse-names" : false, "suffix" : "" }, { "dropping-particle" : "", "family" : "Zeller", "given" : "Dirk", "non-dropping-particle" : "", "parse-names" : false, "suffix" : "" } ], "container-title" : "Nature", "id" : "ITEM-1", "issue" : "7413", "issued" : { "date-parts" : [ [ "2012", "8", "30" ] ] }, "page" : "615-20", "publisher" : "Nature Publishing Group", "title" : "An index to assess the health and benefits of the global ocean.", "type" : "article-journal", "volume" : "488" }, "uris" : [ "http://www.mendeley.com/documents/?uuid=be6cd1fd-7507-411a-8dc4-9d9144b60ea0" ] }, { "id" : "ITEM-2", "itemData" : { "DOI" : "10.1038/nature", "author" : [ { "dropping-particle" : "", "family" : "Halpern", "given" : "BS", "non-dropping-particle" : "", "parse-names" : false, "suffix" : "" }, { "dropping-particle" : "", "family" : "Longo", "given" : "Catherine", "non-dropping-particle" : "", "parse-names" : false, "suffix" : "" }, { "dropping-particle" : "", "family" : "Hardy", "given" : "Darren", "non-dropping-particle" : "", "parse-names" : false, "suffix" : "" } ], "container-title" : "Nature", "id" : "ITEM-2", "issued" : { "date-parts" : [ [ "2012" ] ] }, "page" : "615-620", "title" : "Supplementary Information: An index to assess the health and benefits of the global ocean", "type" : "article-journal", "volume" : "620" }, "uris" : [ "http://www.mendeley.com/documents/?uuid=5972f680-3112-4282-82d4-59c668c1afd0" ] } ], "mendeley" : { "previouslyFormattedCitation" : "(B. Halpern, Longo, &amp; Hardy, 2012; B. S. Halpern et al., 2012)" }, "properties" : { "noteIndex" : 0 }, "schema" : "https://github.com/citation-style-language/schema/raw/master/csl-citation.json" }</w:instrText>
      </w:r>
      <w:ins w:id="33" w:author="Remi Daigle" w:date="2014-09-02T08:37:00Z">
        <w:r>
          <w:fldChar w:fldCharType="separate"/>
        </w:r>
      </w:ins>
      <w:r w:rsidR="00BD1900" w:rsidRPr="00BD1900">
        <w:rPr>
          <w:noProof/>
        </w:rPr>
        <w:t>(B. Halpern, Longo, &amp; Hardy, 2012; B. S. Halpern et al., 2012)</w:t>
      </w:r>
      <w:ins w:id="34" w:author="Remi Daigle" w:date="2014-09-02T08:37:00Z">
        <w:r>
          <w:fldChar w:fldCharType="end"/>
        </w:r>
        <w:r>
          <w:t xml:space="preserve"> and modified as described below to improve the quality of the data and to address specific Canadian issues</w:t>
        </w:r>
      </w:ins>
      <w:ins w:id="35" w:author="Remi Daigle" w:date="2014-09-02T08:38:00Z">
        <w:r>
          <w:t xml:space="preserve"> (Table 1)</w:t>
        </w:r>
      </w:ins>
      <w:ins w:id="36" w:author="Remi Daigle" w:date="2014-09-02T08:37:00Z">
        <w:r>
          <w:t>. These modifications involve data substitutions, additions, the definition of a new goal “Aboriginal Needs” which replaces “Artisanal Fishing Opportunities”, and finally, a web-based survey to quantify the relative importance of each goal to Canadians.</w:t>
        </w:r>
      </w:ins>
    </w:p>
    <w:p w14:paraId="54E10859" w14:textId="77777777" w:rsidR="005212CC" w:rsidRDefault="005212CC" w:rsidP="005212CC">
      <w:pPr>
        <w:pStyle w:val="Heading2"/>
        <w:rPr>
          <w:ins w:id="37" w:author="Remi Daigle" w:date="2014-09-02T08:37:00Z"/>
        </w:rPr>
      </w:pPr>
      <w:ins w:id="38" w:author="Remi Daigle" w:date="2014-09-02T08:37:00Z">
        <w:r w:rsidRPr="00376312">
          <w:t>Canadian Index of Wellbeing</w:t>
        </w:r>
      </w:ins>
    </w:p>
    <w:p w14:paraId="580A24C2" w14:textId="06342BC2" w:rsidR="005212CC" w:rsidRDefault="005212CC" w:rsidP="005212CC">
      <w:pPr>
        <w:spacing w:line="480" w:lineRule="auto"/>
        <w:ind w:firstLine="720"/>
        <w:rPr>
          <w:ins w:id="39" w:author="Remi Daigle" w:date="2014-09-02T08:37:00Z"/>
        </w:rPr>
      </w:pPr>
      <w:ins w:id="40" w:author="Remi Daigle" w:date="2014-09-02T08:37:00Z">
        <w:r>
          <w:t xml:space="preserve">As a Canadian alternative to the </w:t>
        </w:r>
        <w:r w:rsidRPr="003B5D3E">
          <w:t>Worldwide Governance Indicators</w:t>
        </w:r>
        <w:r>
          <w:t xml:space="preserve"> used in the original OHI </w:t>
        </w:r>
        <w:r>
          <w:fldChar w:fldCharType="begin" w:fldLock="1"/>
        </w:r>
      </w:ins>
      <w:r w:rsidR="00BD1900">
        <w:instrText>ADDIN CSL_CITATION { "citationItems" : [ { "id" : "ITEM-1", "itemData" : { "DOI" : "10.1038/nature11397", "ISSN" : "1476-4687", "PMID" : "22895186", "abstract" : "The ocean plays a critical role in supporting human well-being, from providing food, livelihoods and recreational opportunities to regulating the global climate. Sustainable management aimed at maintaining the flow of a broad range of benefits from the ocean requires a comprehensive and quantitative method to measure and monitor the health of coupled human\u2013ocean systems. We created an index comprising ten diverse public goals for a healthy coupled human\u2013ocean system and calculated the index for every coastal country. Globally, the overall index score was 60 out of 100 (range 36\u201386), with developed countries generally performing better than developing countries, but with notable exceptions. Only 5% of countries scored higher than 70, whereas 32% scored lower than 50. The index provides a powerful tool to raise public awareness, direct resource management, improve policy and prioritize scientific research.", "author" : [ { "dropping-particle" : "", "family" : "Halpern", "given" : "Benjamin S", "non-dropping-particle" : "", "parse-names" : false, "suffix" : "" }, { "dropping-particle" : "", "family" : "Longo", "given" : "Catherine", "non-dropping-particle" : "", "parse-names" : false, "suffix" : "" }, { "dropping-particle" : "", "family" : "Hardy", "given" : "Darren", "non-dropping-particle" : "", "parse-names" : false, "suffix" : "" }, { "dropping-particle" : "", "family" : "McLeod", "given" : "Karen L", "non-dropping-particle" : "", "parse-names" : false, "suffix" : "" }, { "dropping-particle" : "", "family" : "Samhouri", "given" : "Jameal F", "non-dropping-particle" : "", "parse-names" : false, "suffix" : "" }, { "dropping-particle" : "", "family" : "Katona", "given" : "Steven K", "non-dropping-particle" : "", "parse-names" : false, "suffix" : "" }, { "dropping-particle" : "", "family" : "Kleisner", "given" : "Kristin", "non-dropping-particle" : "", "parse-names" : false, "suffix" : "" }, { "dropping-particle" : "", "family" : "Lester", "given" : "Sarah E", "non-dropping-particle" : "", "parse-names" : false, "suffix" : "" }, { "dropping-particle" : "", "family" : "O'Leary", "given" : "Jennifer", "non-dropping-particle" : "", "parse-names" : false, "suffix" : "" }, { "dropping-particle" : "", "family" : "Ranelletti", "given" : "Marla", "non-dropping-particle" : "", "parse-names" : false, "suffix" : "" }, { "dropping-particle" : "", "family" : "Rosenberg", "given" : "Andrew a", "non-dropping-particle" : "", "parse-names" : false, "suffix" : "" }, { "dropping-particle" : "", "family" : "Scarborough", "given" : "Courtney", "non-dropping-particle" : "", "parse-names" : false, "suffix" : "" }, { "dropping-particle" : "", "family" : "Selig", "given" : "Elizabeth R", "non-dropping-particle" : "", "parse-names" : false, "suffix" : "" }, { "dropping-particle" : "", "family" : "Best", "given" : "Benjamin D", "non-dropping-particle" : "", "parse-names" : false, "suffix" : "" }, { "dropping-particle" : "", "family" : "Brumbaugh", "given" : "Daniel R", "non-dropping-particle" : "", "parse-names" : false, "suffix" : "" }, { "dropping-particle" : "", "family" : "Chapin", "given" : "F Stuart", "non-dropping-particle" : "", "parse-names" : false, "suffix" : "" }, { "dropping-particle" : "", "family" : "Crowder", "given" : "Larry B", "non-dropping-particle" : "", "parse-names" : false, "suffix" : "" }, { "dropping-particle" : "", "family" : "Daly", "given" : "Kendra L", "non-dropping-particle" : "", "parse-names" : false, "suffix" : "" }, { "dropping-particle" : "", "family" : "Doney", "given" : "Scott C", "non-dropping-particle" : "", "parse-names" : false, "suffix" : "" }, { "dropping-particle" : "", "family" : "Elfes", "given" : "Cristiane", "non-dropping-particle" : "", "parse-names" : false, "suffix" : "" }, { "dropping-particle" : "", "family" : "Fogarty", "given" : "Michael J", "non-dropping-particle" : "", "parse-names" : false, "suffix" : "" }, { "dropping-particle" : "", "family" : "Gaines", "given" : "Steven D", "non-dropping-particle" : "", "parse-names" : false, "suffix" : "" }, { "dropping-particle" : "", "family" : "Jacobsen", "given" : "Kelsey I", "non-dropping-particle" : "", "parse-names" : false, "suffix" : "" }, { "dropping-particle" : "", "family" : "Karrer", "given" : "Leah Bunce", "non-dropping-particle" : "", "parse-names" : false, "suffix" : "" }, { "dropping-particle" : "", "family" : "Leslie", "given" : "Heather M", "non-dropping-particle" : "", "parse-names" : false, "suffix" : "" }, { "dropping-particle" : "", "family" : "Neeley", "given" : "Elizabeth", "non-dropping-particle" : "", "parse-names" : false, "suffix" : "" }, { "dropping-particle" : "", "family" : "Pauly", "given" : "Daniel", "non-dropping-particle" : "", "parse-names" : false, "suffix" : "" }, { "dropping-particle" : "", "family" : "Polasky", "given" : "Stephen", "non-dropping-particle" : "", "parse-names" : false, "suffix" : "" }, { "dropping-particle" : "", "family" : "Ris", "given" : "Bud", "non-dropping-particle" : "", "parse-names" : false, "suffix" : "" }, { "dropping-particle" : "", "family" : "St Martin", "given" : "Kevin", "non-dropping-particle" : "", "parse-names" : false, "suffix" : "" }, { "dropping-particle" : "", "family" : "Stone", "given" : "Gregory S", "non-dropping-particle" : "", "parse-names" : false, "suffix" : "" }, { "dropping-particle" : "", "family" : "Sumaila", "given" : "U Rashid", "non-dropping-particle" : "", "parse-names" : false, "suffix" : "" }, { "dropping-particle" : "", "family" : "Zeller", "given" : "Dirk", "non-dropping-particle" : "", "parse-names" : false, "suffix" : "" } ], "container-title" : "Nature", "id" : "ITEM-1", "issue" : "7413", "issued" : { "date-parts" : [ [ "2012", "8", "30" ] ] }, "page" : "615-20", "publisher" : "Nature Publishing Group", "title" : "An index to assess the health and benefits of the global ocean.", "type" : "article-journal", "volume" : "488" }, "uris" : [ "http://www.mendeley.com/documents/?uuid=be6cd1fd-7507-411a-8dc4-9d9144b60ea0" ] }, { "id" : "ITEM-2", "itemData" : { "URL" : "http://info.worldbank.org/ governance/wgi/index.asp", "author" : [ { "dropping-particle" : "", "family" : "World Bank Group", "given" : "", "non-dropping-particle" : "", "parse-names" : false, "suffix" : "" } ], "id" : "ITEM-2", "issued" : { "date-parts" : [ [ "2010" ] ] }, "title" : "Worldwide Governance Indicators", "type" : "webpage" }, "uris" : [ "http://www.mendeley.com/documents/?uuid=d148fda1-2fff-41fd-b012-8e56d7675551" ] } ], "mendeley" : { "previouslyFormattedCitation" : "(B. S. Halpern et al., 2012; World Bank Group, 2010)" }, "properties" : { "noteIndex" : 0 }, "schema" : "https://github.com/citation-style-language/schema/raw/master/csl-citation.json" }</w:instrText>
      </w:r>
      <w:ins w:id="41" w:author="Remi Daigle" w:date="2014-09-02T08:37:00Z">
        <w:r>
          <w:fldChar w:fldCharType="separate"/>
        </w:r>
      </w:ins>
      <w:r w:rsidR="00BD1900" w:rsidRPr="00BD1900">
        <w:rPr>
          <w:noProof/>
        </w:rPr>
        <w:t>(B. S. Halpern et al., 2012; World Bank Group, 2010)</w:t>
      </w:r>
      <w:ins w:id="42" w:author="Remi Daigle" w:date="2014-09-02T08:37:00Z">
        <w:r>
          <w:fldChar w:fldCharType="end"/>
        </w:r>
        <w:r>
          <w:t xml:space="preserve">, we have decided to use the Canadian Index of Wellbeing (CIW) as a measure of social pressure and resilience </w:t>
        </w:r>
        <w:r>
          <w:fldChar w:fldCharType="begin" w:fldLock="1"/>
        </w:r>
      </w:ins>
      <w:r w:rsidR="00BD1900">
        <w:instrText>ADDIN CSL_CITATION { "citationItems" : [ { "id" : "ITEM-1", "itemData" : { "author" : [ { "dropping-particle" : "", "family" : "Canadian Index of Wellbeing", "given" : "", "non-dropping-particle" : "", "parse-names" : false, "suffix" : "" } ], "id" : "ITEM-1", "issued" : { "date-parts" : [ [ "2012" ] ] }, "page" : "82", "publisher-place" : "Waterloo, ON", "title" : "How are Canadians Really Doing? The 2012 CIW Report.", "type" : "report" }, "uris" : [ "http://www.mendeley.com/documents/?uuid=9f01a7b4-6bd2-4358-8d5d-fde5b15b76c5" ] } ], "mendeley" : { "previouslyFormattedCitation" : "(Canadian Index of Wellbeing, 2012)" }, "properties" : { "noteIndex" : 0 }, "schema" : "https://github.com/citation-style-language/schema/raw/master/csl-citation.json" }</w:instrText>
      </w:r>
      <w:ins w:id="43" w:author="Remi Daigle" w:date="2014-09-02T08:37:00Z">
        <w:r>
          <w:fldChar w:fldCharType="separate"/>
        </w:r>
      </w:ins>
      <w:r w:rsidR="00BD1900" w:rsidRPr="00BD1900">
        <w:rPr>
          <w:noProof/>
        </w:rPr>
        <w:t>(Canadian Index of Wellbeing, 2012)</w:t>
      </w:r>
      <w:ins w:id="44" w:author="Remi Daigle" w:date="2014-09-02T08:37:00Z">
        <w:r>
          <w:fldChar w:fldCharType="end"/>
        </w:r>
        <w:r>
          <w:t xml:space="preserve">. The CIW is a composite index that measures 8 quality of life categories: </w:t>
        </w:r>
        <w:r w:rsidRPr="00BE5688">
          <w:t>Community Vitality, Democratic Engagement, Education, Environment, Healthy Populations, Leisure and Culture, Living Standards, and Time Use</w:t>
        </w:r>
        <w:r>
          <w:t>. Normally, the CIW is set to 100 for 1994 levels and it is often compared to GDP to investigate whether economic growth translates into similar gain in quality of life. To use it in COHI we have scaled it to Canadian GDP (also set to 100 for 1994 levels) so that a value of 1.0 indicates that the GDP to CIW ratio is as it was in 1994.</w:t>
        </w:r>
      </w:ins>
    </w:p>
    <w:p w14:paraId="18310BEF" w14:textId="77777777" w:rsidR="005212CC" w:rsidRDefault="005212CC" w:rsidP="005212CC">
      <w:pPr>
        <w:pStyle w:val="Heading2"/>
        <w:rPr>
          <w:ins w:id="45" w:author="Remi Daigle" w:date="2014-09-02T08:37:00Z"/>
        </w:rPr>
      </w:pPr>
      <w:ins w:id="46" w:author="Remi Daigle" w:date="2014-09-02T08:37:00Z">
        <w:r>
          <w:t xml:space="preserve">Methane </w:t>
        </w:r>
        <w:proofErr w:type="spellStart"/>
        <w:r>
          <w:t>Clathrates</w:t>
        </w:r>
        <w:proofErr w:type="spellEnd"/>
        <w:r>
          <w:t xml:space="preserve"> and Subsea Permafrost</w:t>
        </w:r>
      </w:ins>
    </w:p>
    <w:p w14:paraId="2CA3810E" w14:textId="77777777" w:rsidR="005212CC" w:rsidRDefault="005212CC" w:rsidP="005212CC">
      <w:pPr>
        <w:spacing w:line="480" w:lineRule="auto"/>
        <w:ind w:firstLine="720"/>
        <w:rPr>
          <w:ins w:id="47" w:author="Remi Daigle" w:date="2014-09-02T08:37:00Z"/>
        </w:rPr>
      </w:pPr>
      <w:ins w:id="48" w:author="Remi Daigle" w:date="2014-09-02T08:37:00Z">
        <w:r>
          <w:t xml:space="preserve">Lower sea levels during the last glaciation allowed some now-submerged shelf sediments to become frozen </w:t>
        </w:r>
        <w:r w:rsidRPr="006E4352">
          <w:rPr>
            <w:highlight w:val="yellow"/>
          </w:rPr>
          <w:t>(ref)</w:t>
        </w:r>
        <w:r>
          <w:t xml:space="preserve">. Permafrost is often found to a depth of 120 m </w:t>
        </w:r>
        <w:r w:rsidRPr="006E4352">
          <w:rPr>
            <w:highlight w:val="yellow"/>
          </w:rPr>
          <w:t>(ref)</w:t>
        </w:r>
        <w:r>
          <w:t xml:space="preserve">; therefore, we have assumed </w:t>
        </w:r>
        <w:r>
          <w:lastRenderedPageBreak/>
          <w:t xml:space="preserve">that all the benthic area between 0 and 120 m which lies north of 60°N potentially contains permafrost. Similarly, we assumed that all benthic area below 300 m potentially contains methane </w:t>
        </w:r>
        <w:proofErr w:type="spellStart"/>
        <w:r>
          <w:t>clathrates</w:t>
        </w:r>
        <w:proofErr w:type="spellEnd"/>
        <w:r>
          <w:t xml:space="preserve"> since </w:t>
        </w:r>
        <w:proofErr w:type="gramStart"/>
        <w:r>
          <w:t>these only form</w:t>
        </w:r>
        <w:proofErr w:type="gramEnd"/>
        <w:r>
          <w:t xml:space="preserve"> under specific temperature pressure combinations that are quite common below 300 m </w:t>
        </w:r>
        <w:r w:rsidRPr="005A346E">
          <w:rPr>
            <w:highlight w:val="yellow"/>
          </w:rPr>
          <w:t>(ref)</w:t>
        </w:r>
        <w:r>
          <w:t>.</w:t>
        </w:r>
      </w:ins>
    </w:p>
    <w:p w14:paraId="179AB687" w14:textId="2AE4CF54" w:rsidR="005212CC" w:rsidRDefault="005212CC" w:rsidP="005212CC">
      <w:pPr>
        <w:spacing w:line="480" w:lineRule="auto"/>
        <w:ind w:firstLine="720"/>
        <w:rPr>
          <w:ins w:id="49" w:author="Remi Daigle" w:date="2014-09-02T08:37:00Z"/>
        </w:rPr>
      </w:pPr>
      <w:ins w:id="50" w:author="Remi Daigle" w:date="2014-09-02T08:37:00Z">
        <w:r>
          <w:t xml:space="preserve">A study by </w:t>
        </w:r>
        <w:r>
          <w:fldChar w:fldCharType="begin" w:fldLock="1"/>
        </w:r>
      </w:ins>
      <w:r w:rsidR="00BD1900">
        <w:instrText>ADDIN CSL_CITATION { "citationItems" : [ { "id" : "ITEM-1", "itemData" : { "DOI" : "10.1029/2004GC000854", "ISSN" : "15252027", "author" : [ { "dropping-particle" : "", "family" : "Archer", "given" : "David", "non-dropping-particle" : "", "parse-names" : false, "suffix" : "" }, { "dropping-particle" : "", "family" : "Buffett", "given" : "Bruce", "non-dropping-particle" : "", "parse-names" : false, "suffix" : "" } ], "container-title" : "Geochemistry, Geophysics, Geosystems", "id" : "ITEM-1", "issue" : "3", "issued" : { "date-parts" : [ [ "2005", "3", "3" ] ] }, "page" : "n/a-n/a", "title" : "Time-dependent response of the global ocean clathrate reservoir to climatic and anthropogenic forcing", "type" : "article-journal", "volume" : "6" }, "uris" : [ "http://www.mendeley.com/documents/?uuid=dfe913be-bc0f-4aa0-b15f-cfd0817e210e" ] } ], "mendeley" : { "manualFormatting" : "Archer &amp; Buffett (2005)", "previouslyFormattedCitation" : "(Archer &amp; Buffett, 2005)" }, "properties" : { "noteIndex" : 0 }, "schema" : "https://github.com/citation-style-language/schema/raw/master/csl-citation.json" }</w:instrText>
      </w:r>
      <w:ins w:id="51" w:author="Remi Daigle" w:date="2014-09-02T08:37:00Z">
        <w:r>
          <w:fldChar w:fldCharType="separate"/>
        </w:r>
        <w:r>
          <w:rPr>
            <w:noProof/>
          </w:rPr>
          <w:t>Archer &amp; Buffett</w:t>
        </w:r>
        <w:r w:rsidRPr="00C32615">
          <w:rPr>
            <w:noProof/>
          </w:rPr>
          <w:t xml:space="preserve"> </w:t>
        </w:r>
        <w:r>
          <w:rPr>
            <w:noProof/>
          </w:rPr>
          <w:t>(</w:t>
        </w:r>
        <w:r w:rsidRPr="00C32615">
          <w:rPr>
            <w:noProof/>
          </w:rPr>
          <w:t>2005)</w:t>
        </w:r>
        <w:r>
          <w:fldChar w:fldCharType="end"/>
        </w:r>
        <w:r>
          <w:t xml:space="preserve"> revealed that an ocean temperature increase by 3°С from 2005 levels may result in destabilization of most (84%) oceanic gas hydrate deposits and release of 4200 Gt of carbon. We have defined the health of the Methane </w:t>
        </w:r>
        <w:proofErr w:type="spellStart"/>
        <w:r>
          <w:t>Clathrate</w:t>
        </w:r>
        <w:proofErr w:type="spellEnd"/>
        <w:r w:rsidRPr="00C32615">
          <w:t xml:space="preserve"> and Subsea Permafrost</w:t>
        </w:r>
        <w:r>
          <w:t xml:space="preserve"> “habitats” as the northern hemisphere sea surface temperature anomaly  above pre-industrial levels scaled to 3.65°C which corresponds to a 3°С from 2005 levels </w:t>
        </w:r>
        <w:r w:rsidRPr="00B01449">
          <w:rPr>
            <w:highlight w:val="yellow"/>
          </w:rPr>
          <w:t>(ref)</w:t>
        </w:r>
        <w:r>
          <w:t>. That is to say, an anomaly of 3.65°C would correspond to a habitat health of 0 and an increase of 2.15°C would correspond to a habitat health of 0.5.</w:t>
        </w:r>
      </w:ins>
    </w:p>
    <w:p w14:paraId="2559149D" w14:textId="77777777" w:rsidR="005212CC" w:rsidRDefault="005212CC" w:rsidP="005212CC">
      <w:pPr>
        <w:pStyle w:val="Heading2"/>
        <w:rPr>
          <w:ins w:id="52" w:author="Remi Daigle" w:date="2014-09-02T08:37:00Z"/>
        </w:rPr>
      </w:pPr>
      <w:ins w:id="53" w:author="Remi Daigle" w:date="2014-09-02T08:37:00Z">
        <w:r>
          <w:t>Aboriginal Needs</w:t>
        </w:r>
      </w:ins>
    </w:p>
    <w:p w14:paraId="65788E05" w14:textId="77777777" w:rsidR="005212CC" w:rsidRDefault="005212CC" w:rsidP="005212CC">
      <w:pPr>
        <w:pStyle w:val="ListParagraph"/>
        <w:numPr>
          <w:ilvl w:val="0"/>
          <w:numId w:val="1"/>
        </w:numPr>
        <w:spacing w:line="480" w:lineRule="auto"/>
        <w:rPr>
          <w:ins w:id="54" w:author="Remi Daigle" w:date="2014-09-02T08:37:00Z"/>
        </w:rPr>
      </w:pPr>
      <w:ins w:id="55" w:author="Remi Daigle" w:date="2014-09-02T08:37:00Z">
        <w:r>
          <w:t xml:space="preserve">Sparrow decision in 1990 </w:t>
        </w:r>
      </w:ins>
    </w:p>
    <w:p w14:paraId="5CED3E7D" w14:textId="77777777" w:rsidR="005212CC" w:rsidRDefault="005212CC" w:rsidP="005212CC">
      <w:pPr>
        <w:pStyle w:val="ListParagraph"/>
        <w:numPr>
          <w:ilvl w:val="0"/>
          <w:numId w:val="1"/>
        </w:numPr>
        <w:spacing w:line="480" w:lineRule="auto"/>
        <w:rPr>
          <w:ins w:id="56" w:author="Remi Daigle" w:date="2014-09-02T08:37:00Z"/>
        </w:rPr>
      </w:pPr>
      <w:ins w:id="57" w:author="Remi Daigle" w:date="2014-09-02T08:37:00Z">
        <w:r>
          <w:t>Describe how RNFB was estimated for all communities</w:t>
        </w:r>
      </w:ins>
    </w:p>
    <w:p w14:paraId="14833819" w14:textId="77777777" w:rsidR="005212CC" w:rsidRDefault="005212CC" w:rsidP="005212CC">
      <w:pPr>
        <w:pStyle w:val="ListParagraph"/>
        <w:numPr>
          <w:ilvl w:val="0"/>
          <w:numId w:val="1"/>
        </w:numPr>
        <w:spacing w:line="480" w:lineRule="auto"/>
        <w:rPr>
          <w:ins w:id="58" w:author="Remi Daigle" w:date="2014-09-02T08:37:00Z"/>
        </w:rPr>
      </w:pPr>
      <w:ins w:id="59" w:author="Remi Daigle" w:date="2014-09-02T08:37:00Z">
        <w:r>
          <w:t>Describe how the ice data was handled to calculate ice cover for each community</w:t>
        </w:r>
      </w:ins>
    </w:p>
    <w:p w14:paraId="090BE623" w14:textId="77777777" w:rsidR="005212CC" w:rsidRDefault="005212CC" w:rsidP="005212CC">
      <w:pPr>
        <w:spacing w:line="480" w:lineRule="auto"/>
        <w:rPr>
          <w:ins w:id="60" w:author="Remi Daigle" w:date="2014-09-02T08:37:00Z"/>
        </w:rPr>
      </w:pPr>
      <w:ins w:id="61" w:author="Remi Daigle" w:date="2014-09-02T08:37:00Z">
        <w:r>
          <w:t>The Aboriginal Needs (AN) index is calculated as: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22"/>
        <w:gridCol w:w="566"/>
      </w:tblGrid>
      <w:tr w:rsidR="005212CC" w14:paraId="4A09CE3C" w14:textId="77777777" w:rsidTr="00204406">
        <w:trPr>
          <w:ins w:id="62" w:author="Remi Daigle" w:date="2014-09-02T08:37:00Z"/>
        </w:trPr>
        <w:tc>
          <w:tcPr>
            <w:tcW w:w="562" w:type="dxa"/>
          </w:tcPr>
          <w:p w14:paraId="28887208" w14:textId="77777777" w:rsidR="005212CC" w:rsidRDefault="005212CC" w:rsidP="00204406">
            <w:pPr>
              <w:spacing w:line="480" w:lineRule="auto"/>
              <w:rPr>
                <w:ins w:id="63" w:author="Remi Daigle" w:date="2014-09-02T08:37:00Z"/>
                <w:rFonts w:ascii="Calibri" w:eastAsia="Calibri" w:hAnsi="Calibri" w:cs="Arial"/>
              </w:rPr>
            </w:pPr>
          </w:p>
        </w:tc>
        <w:tc>
          <w:tcPr>
            <w:tcW w:w="8222" w:type="dxa"/>
          </w:tcPr>
          <w:p w14:paraId="158B61EB" w14:textId="77777777" w:rsidR="005212CC" w:rsidRDefault="005212CC" w:rsidP="00204406">
            <w:pPr>
              <w:spacing w:line="480" w:lineRule="auto"/>
              <w:rPr>
                <w:ins w:id="64" w:author="Remi Daigle" w:date="2014-09-02T08:37:00Z"/>
                <w:rFonts w:ascii="Calibri" w:eastAsia="Calibri" w:hAnsi="Calibri" w:cs="Arial"/>
              </w:rPr>
            </w:pPr>
            <m:oMathPara>
              <m:oMath>
                <m:r>
                  <w:ins w:id="65" w:author="Remi Daigle" w:date="2014-09-02T08:37:00Z">
                    <w:rPr>
                      <w:rFonts w:ascii="Cambria Math" w:hAnsi="Cambria Math"/>
                    </w:rPr>
                    <m:t xml:space="preserve">AN= </m:t>
                  </w:ins>
                </m:r>
                <m:nary>
                  <m:naryPr>
                    <m:chr m:val="∑"/>
                    <m:limLoc m:val="undOvr"/>
                    <m:ctrlPr>
                      <w:ins w:id="66" w:author="Remi Daigle" w:date="2014-09-02T08:37:00Z">
                        <w:rPr>
                          <w:rFonts w:ascii="Cambria Math" w:hAnsi="Cambria Math"/>
                          <w:i/>
                        </w:rPr>
                      </w:ins>
                    </m:ctrlPr>
                  </m:naryPr>
                  <m:sub>
                    <m:r>
                      <w:ins w:id="67" w:author="Remi Daigle" w:date="2014-09-02T08:37:00Z">
                        <w:rPr>
                          <w:rFonts w:ascii="Cambria Math" w:hAnsi="Cambria Math"/>
                        </w:rPr>
                        <m:t>i=1</m:t>
                      </w:ins>
                    </m:r>
                  </m:sub>
                  <m:sup>
                    <m:r>
                      <w:ins w:id="68" w:author="Remi Daigle" w:date="2014-09-02T08:37:00Z">
                        <w:rPr>
                          <w:rFonts w:ascii="Cambria Math" w:hAnsi="Cambria Math"/>
                        </w:rPr>
                        <m:t>n</m:t>
                      </w:ins>
                    </m:r>
                  </m:sup>
                  <m:e>
                    <m:f>
                      <m:fPr>
                        <m:ctrlPr>
                          <w:ins w:id="69" w:author="Remi Daigle" w:date="2014-09-02T08:37:00Z">
                            <w:rPr>
                              <w:rFonts w:ascii="Cambria Math" w:hAnsi="Cambria Math"/>
                              <w:i/>
                            </w:rPr>
                          </w:ins>
                        </m:ctrlPr>
                      </m:fPr>
                      <m:num>
                        <m:sSub>
                          <m:sSubPr>
                            <m:ctrlPr>
                              <w:ins w:id="70" w:author="Remi Daigle" w:date="2014-09-02T08:37:00Z">
                                <w:rPr>
                                  <w:rFonts w:ascii="Cambria Math" w:hAnsi="Cambria Math"/>
                                  <w:i/>
                                </w:rPr>
                              </w:ins>
                            </m:ctrlPr>
                          </m:sSubPr>
                          <m:e>
                            <m:r>
                              <w:ins w:id="71" w:author="Remi Daigle" w:date="2014-09-02T08:37:00Z">
                                <w:rPr>
                                  <w:rFonts w:ascii="Cambria Math" w:hAnsi="Cambria Math"/>
                                </w:rPr>
                                <m:t>P</m:t>
                              </w:ins>
                            </m:r>
                          </m:e>
                          <m:sub>
                            <m:r>
                              <w:ins w:id="72" w:author="Remi Daigle" w:date="2014-09-02T08:37:00Z">
                                <w:rPr>
                                  <w:rFonts w:ascii="Cambria Math" w:hAnsi="Cambria Math"/>
                                </w:rPr>
                                <m:t>i</m:t>
                              </w:ins>
                            </m:r>
                          </m:sub>
                        </m:sSub>
                      </m:num>
                      <m:den>
                        <m:sSub>
                          <m:sSubPr>
                            <m:ctrlPr>
                              <w:ins w:id="73" w:author="Remi Daigle" w:date="2014-09-02T08:37:00Z">
                                <w:rPr>
                                  <w:rFonts w:ascii="Cambria Math" w:hAnsi="Cambria Math"/>
                                  <w:i/>
                                </w:rPr>
                              </w:ins>
                            </m:ctrlPr>
                          </m:sSubPr>
                          <m:e>
                            <m:r>
                              <w:ins w:id="74" w:author="Remi Daigle" w:date="2014-09-02T08:37:00Z">
                                <w:rPr>
                                  <w:rFonts w:ascii="Cambria Math" w:hAnsi="Cambria Math"/>
                                </w:rPr>
                                <m:t>P</m:t>
                              </w:ins>
                            </m:r>
                          </m:e>
                          <m:sub>
                            <m:r>
                              <w:ins w:id="75" w:author="Remi Daigle" w:date="2014-09-02T08:37:00Z">
                                <w:rPr>
                                  <w:rFonts w:ascii="Cambria Math" w:hAnsi="Cambria Math"/>
                                </w:rPr>
                                <m:t>tot</m:t>
                              </w:ins>
                            </m:r>
                          </m:sub>
                        </m:sSub>
                      </m:den>
                    </m:f>
                    <m:r>
                      <w:ins w:id="76" w:author="Remi Daigle" w:date="2014-09-02T08:37:00Z">
                        <w:rPr>
                          <w:rFonts w:ascii="Cambria Math" w:hAnsi="Cambria Math"/>
                        </w:rPr>
                        <m:t>×</m:t>
                      </w:ins>
                    </m:r>
                    <m:f>
                      <m:fPr>
                        <m:ctrlPr>
                          <w:ins w:id="77" w:author="Remi Daigle" w:date="2014-09-02T08:37:00Z">
                            <w:rPr>
                              <w:rFonts w:ascii="Cambria Math" w:hAnsi="Cambria Math"/>
                              <w:i/>
                            </w:rPr>
                          </w:ins>
                        </m:ctrlPr>
                      </m:fPr>
                      <m:num>
                        <m:f>
                          <m:fPr>
                            <m:type m:val="lin"/>
                            <m:ctrlPr>
                              <w:ins w:id="78" w:author="Remi Daigle" w:date="2014-09-02T08:37:00Z">
                                <w:rPr>
                                  <w:rFonts w:ascii="Cambria Math" w:hAnsi="Cambria Math"/>
                                  <w:i/>
                                </w:rPr>
                              </w:ins>
                            </m:ctrlPr>
                          </m:fPr>
                          <m:num>
                            <m:sSub>
                              <m:sSubPr>
                                <m:ctrlPr>
                                  <w:ins w:id="79" w:author="Remi Daigle" w:date="2014-09-02T08:37:00Z">
                                    <w:rPr>
                                      <w:rFonts w:ascii="Cambria Math" w:hAnsi="Cambria Math"/>
                                      <w:i/>
                                    </w:rPr>
                                  </w:ins>
                                </m:ctrlPr>
                              </m:sSubPr>
                              <m:e>
                                <m:r>
                                  <w:ins w:id="80" w:author="Remi Daigle" w:date="2014-09-02T08:37:00Z">
                                    <w:rPr>
                                      <w:rFonts w:ascii="Cambria Math" w:hAnsi="Cambria Math"/>
                                    </w:rPr>
                                    <m:t>F</m:t>
                                  </w:ins>
                                </m:r>
                              </m:e>
                              <m:sub>
                                <m:r>
                                  <w:ins w:id="81" w:author="Remi Daigle" w:date="2014-09-02T08:37:00Z">
                                    <w:rPr>
                                      <w:rFonts w:ascii="Cambria Math" w:hAnsi="Cambria Math"/>
                                    </w:rPr>
                                    <m:t>i</m:t>
                                  </w:ins>
                                </m:r>
                              </m:sub>
                            </m:sSub>
                          </m:num>
                          <m:den>
                            <m:sSub>
                              <m:sSubPr>
                                <m:ctrlPr>
                                  <w:ins w:id="82" w:author="Remi Daigle" w:date="2014-09-02T08:37:00Z">
                                    <w:rPr>
                                      <w:rFonts w:ascii="Cambria Math" w:hAnsi="Cambria Math"/>
                                      <w:i/>
                                    </w:rPr>
                                  </w:ins>
                                </m:ctrlPr>
                              </m:sSubPr>
                              <m:e>
                                <m:r>
                                  <w:ins w:id="83" w:author="Remi Daigle" w:date="2014-09-02T08:37:00Z">
                                    <w:rPr>
                                      <w:rFonts w:ascii="Cambria Math" w:hAnsi="Cambria Math"/>
                                    </w:rPr>
                                    <m:t>G</m:t>
                                  </w:ins>
                                </m:r>
                              </m:e>
                              <m:sub>
                                <m:r>
                                  <w:ins w:id="84" w:author="Remi Daigle" w:date="2014-09-02T08:37:00Z">
                                    <w:rPr>
                                      <w:rFonts w:ascii="Cambria Math" w:hAnsi="Cambria Math"/>
                                    </w:rPr>
                                    <m:t>i</m:t>
                                  </w:ins>
                                </m:r>
                              </m:sub>
                            </m:sSub>
                          </m:den>
                        </m:f>
                      </m:num>
                      <m:den>
                        <m:f>
                          <m:fPr>
                            <m:type m:val="lin"/>
                            <m:ctrlPr>
                              <w:ins w:id="85" w:author="Remi Daigle" w:date="2014-09-02T08:37:00Z">
                                <w:rPr>
                                  <w:rFonts w:ascii="Cambria Math" w:hAnsi="Cambria Math"/>
                                  <w:i/>
                                </w:rPr>
                              </w:ins>
                            </m:ctrlPr>
                          </m:fPr>
                          <m:num>
                            <m:sSub>
                              <m:sSubPr>
                                <m:ctrlPr>
                                  <w:ins w:id="86" w:author="Remi Daigle" w:date="2014-09-02T08:37:00Z">
                                    <w:rPr>
                                      <w:rFonts w:ascii="Cambria Math" w:hAnsi="Cambria Math"/>
                                      <w:i/>
                                    </w:rPr>
                                  </w:ins>
                                </m:ctrlPr>
                              </m:sSubPr>
                              <m:e>
                                <m:r>
                                  <w:ins w:id="87" w:author="Remi Daigle" w:date="2014-09-02T08:37:00Z">
                                    <w:rPr>
                                      <w:rFonts w:ascii="Cambria Math" w:hAnsi="Cambria Math"/>
                                    </w:rPr>
                                    <m:t>Fb</m:t>
                                  </w:ins>
                                </m:r>
                              </m:e>
                              <m:sub>
                                <m:r>
                                  <w:ins w:id="88" w:author="Remi Daigle" w:date="2014-09-02T08:37:00Z">
                                    <w:rPr>
                                      <w:rFonts w:ascii="Cambria Math" w:hAnsi="Cambria Math"/>
                                    </w:rPr>
                                    <m:t>i</m:t>
                                  </w:ins>
                                </m:r>
                              </m:sub>
                            </m:sSub>
                          </m:num>
                          <m:den>
                            <m:sSub>
                              <m:sSubPr>
                                <m:ctrlPr>
                                  <w:ins w:id="89" w:author="Remi Daigle" w:date="2014-09-02T08:37:00Z">
                                    <w:rPr>
                                      <w:rFonts w:ascii="Cambria Math" w:hAnsi="Cambria Math"/>
                                      <w:i/>
                                    </w:rPr>
                                  </w:ins>
                                </m:ctrlPr>
                              </m:sSubPr>
                              <m:e>
                                <m:r>
                                  <w:ins w:id="90" w:author="Remi Daigle" w:date="2014-09-02T08:37:00Z">
                                    <w:rPr>
                                      <w:rFonts w:ascii="Cambria Math" w:hAnsi="Cambria Math"/>
                                    </w:rPr>
                                    <m:t>Gb</m:t>
                                  </w:ins>
                                </m:r>
                              </m:e>
                              <m:sub>
                                <m:r>
                                  <w:ins w:id="91" w:author="Remi Daigle" w:date="2014-09-02T08:37:00Z">
                                    <w:rPr>
                                      <w:rFonts w:ascii="Cambria Math" w:hAnsi="Cambria Math"/>
                                    </w:rPr>
                                    <m:t>i</m:t>
                                  </w:ins>
                                </m:r>
                              </m:sub>
                            </m:sSub>
                          </m:den>
                        </m:f>
                      </m:den>
                    </m:f>
                  </m:e>
                </m:nary>
                <m:r>
                  <w:ins w:id="92" w:author="Remi Daigle" w:date="2014-09-02T08:37:00Z">
                    <w:rPr>
                      <w:rFonts w:ascii="Cambria Math" w:hAnsi="Cambria Math"/>
                    </w:rPr>
                    <m:t xml:space="preserve"> ×</m:t>
                  </w:ins>
                </m:r>
                <m:f>
                  <m:fPr>
                    <m:ctrlPr>
                      <w:ins w:id="93" w:author="Remi Daigle" w:date="2014-09-02T08:37:00Z">
                        <w:rPr>
                          <w:rFonts w:ascii="Cambria Math" w:hAnsi="Cambria Math"/>
                          <w:i/>
                        </w:rPr>
                      </w:ins>
                    </m:ctrlPr>
                  </m:fPr>
                  <m:num>
                    <m:sSub>
                      <m:sSubPr>
                        <m:ctrlPr>
                          <w:ins w:id="94" w:author="Remi Daigle" w:date="2014-09-02T08:37:00Z">
                            <w:rPr>
                              <w:rFonts w:ascii="Cambria Math" w:hAnsi="Cambria Math"/>
                              <w:i/>
                            </w:rPr>
                          </w:ins>
                        </m:ctrlPr>
                      </m:sSubPr>
                      <m:e>
                        <m:r>
                          <w:ins w:id="95" w:author="Remi Daigle" w:date="2014-09-02T08:37:00Z">
                            <w:rPr>
                              <w:rFonts w:ascii="Cambria Math" w:hAnsi="Cambria Math"/>
                            </w:rPr>
                            <m:t>I</m:t>
                          </w:ins>
                        </m:r>
                      </m:e>
                      <m:sub>
                        <m:r>
                          <w:ins w:id="96" w:author="Remi Daigle" w:date="2014-09-02T08:37:00Z">
                            <w:rPr>
                              <w:rFonts w:ascii="Cambria Math" w:hAnsi="Cambria Math"/>
                            </w:rPr>
                            <m:t>i</m:t>
                          </w:ins>
                        </m:r>
                      </m:sub>
                    </m:sSub>
                  </m:num>
                  <m:den>
                    <m:sSub>
                      <m:sSubPr>
                        <m:ctrlPr>
                          <w:ins w:id="97" w:author="Remi Daigle" w:date="2014-09-02T08:37:00Z">
                            <w:rPr>
                              <w:rFonts w:ascii="Cambria Math" w:hAnsi="Cambria Math"/>
                              <w:i/>
                            </w:rPr>
                          </w:ins>
                        </m:ctrlPr>
                      </m:sSubPr>
                      <m:e>
                        <m:r>
                          <w:ins w:id="98" w:author="Remi Daigle" w:date="2014-09-02T08:37:00Z">
                            <w:rPr>
                              <w:rFonts w:ascii="Cambria Math" w:hAnsi="Cambria Math"/>
                            </w:rPr>
                            <m:t>Ib</m:t>
                          </w:ins>
                        </m:r>
                      </m:e>
                      <m:sub>
                        <m:r>
                          <w:ins w:id="99" w:author="Remi Daigle" w:date="2014-09-02T08:37:00Z">
                            <w:rPr>
                              <w:rFonts w:ascii="Cambria Math" w:hAnsi="Cambria Math"/>
                            </w:rPr>
                            <m:t>i</m:t>
                          </w:ins>
                        </m:r>
                      </m:sub>
                    </m:sSub>
                  </m:den>
                </m:f>
              </m:oMath>
            </m:oMathPara>
          </w:p>
        </w:tc>
        <w:tc>
          <w:tcPr>
            <w:tcW w:w="566" w:type="dxa"/>
          </w:tcPr>
          <w:p w14:paraId="1F383303" w14:textId="77777777" w:rsidR="005212CC" w:rsidRDefault="005212CC" w:rsidP="00204406">
            <w:pPr>
              <w:spacing w:line="480" w:lineRule="auto"/>
              <w:rPr>
                <w:ins w:id="100" w:author="Remi Daigle" w:date="2014-09-02T08:37:00Z"/>
                <w:rFonts w:ascii="Calibri" w:eastAsia="Calibri" w:hAnsi="Calibri" w:cs="Arial"/>
              </w:rPr>
            </w:pPr>
            <w:bookmarkStart w:id="101" w:name="_Ref393788832"/>
            <w:bookmarkStart w:id="102" w:name="_Ref393788840"/>
            <w:ins w:id="103" w:author="Remi Daigle" w:date="2014-09-02T08:37:00Z">
              <w:r>
                <w:t>(</w:t>
              </w:r>
              <w:r>
                <w:fldChar w:fldCharType="begin"/>
              </w:r>
              <w:r>
                <w:instrText xml:space="preserve"> SEQ Equation \* ARABIC </w:instrText>
              </w:r>
              <w:r>
                <w:fldChar w:fldCharType="separate"/>
              </w:r>
              <w:r>
                <w:rPr>
                  <w:noProof/>
                </w:rPr>
                <w:t>1</w:t>
              </w:r>
              <w:r>
                <w:fldChar w:fldCharType="end"/>
              </w:r>
              <w:bookmarkEnd w:id="101"/>
              <w:r>
                <w:t>)</w:t>
              </w:r>
              <w:bookmarkEnd w:id="102"/>
            </w:ins>
          </w:p>
        </w:tc>
      </w:tr>
    </w:tbl>
    <w:p w14:paraId="7539ACF5" w14:textId="77777777" w:rsidR="005212CC" w:rsidRPr="00292F3C" w:rsidRDefault="005212CC" w:rsidP="005212CC">
      <w:pPr>
        <w:spacing w:line="480" w:lineRule="auto"/>
        <w:rPr>
          <w:ins w:id="104" w:author="Remi Daigle" w:date="2014-09-02T08:37:00Z"/>
          <w:rFonts w:eastAsiaTheme="minorEastAsia"/>
        </w:rPr>
      </w:pPr>
    </w:p>
    <w:p w14:paraId="40AD390D" w14:textId="77E5D65A" w:rsidR="005212CC" w:rsidRDefault="005212CC" w:rsidP="005212CC">
      <w:pPr>
        <w:spacing w:line="480" w:lineRule="auto"/>
        <w:rPr>
          <w:ins w:id="105" w:author="Remi Daigle" w:date="2014-09-02T08:37:00Z"/>
          <w:rFonts w:eastAsiaTheme="minorEastAsia"/>
        </w:rPr>
      </w:pPr>
      <w:ins w:id="106" w:author="Remi Daigle" w:date="2014-09-02T08:37:00Z">
        <w:r>
          <w:rPr>
            <w:rFonts w:eastAsiaTheme="minorEastAsia"/>
          </w:rPr>
          <w:t xml:space="preserve">where </w:t>
        </w:r>
        <w:r>
          <w:rPr>
            <w:rFonts w:eastAsiaTheme="minorEastAsia"/>
            <w:i/>
          </w:rPr>
          <w:t>P</w:t>
        </w:r>
        <w:r w:rsidRPr="00292F3C">
          <w:rPr>
            <w:rFonts w:eastAsiaTheme="minorEastAsia"/>
            <w:i/>
            <w:vertAlign w:val="subscript"/>
          </w:rPr>
          <w:t>i</w:t>
        </w:r>
        <w:r>
          <w:rPr>
            <w:rFonts w:eastAsiaTheme="minorEastAsia"/>
            <w:i/>
          </w:rPr>
          <w:t xml:space="preserve"> </w:t>
        </w:r>
        <w:r w:rsidRPr="00292F3C">
          <w:rPr>
            <w:rFonts w:eastAsiaTheme="minorEastAsia"/>
          </w:rPr>
          <w:t>and</w:t>
        </w:r>
        <w:r>
          <w:rPr>
            <w:rFonts w:eastAsiaTheme="minorEastAsia"/>
            <w:i/>
          </w:rPr>
          <w:t xml:space="preserve"> </w:t>
        </w:r>
        <w:proofErr w:type="spellStart"/>
        <w:r>
          <w:rPr>
            <w:rFonts w:eastAsiaTheme="minorEastAsia"/>
            <w:i/>
          </w:rPr>
          <w:t>P</w:t>
        </w:r>
        <w:r w:rsidRPr="00292F3C">
          <w:rPr>
            <w:rFonts w:eastAsiaTheme="minorEastAsia"/>
            <w:i/>
            <w:vertAlign w:val="subscript"/>
          </w:rPr>
          <w:t>tot</w:t>
        </w:r>
        <w:proofErr w:type="spellEnd"/>
        <w:r>
          <w:rPr>
            <w:rFonts w:eastAsiaTheme="minorEastAsia"/>
          </w:rPr>
          <w:t xml:space="preserve"> are the population in community </w:t>
        </w:r>
        <w:proofErr w:type="spellStart"/>
        <w:r>
          <w:rPr>
            <w:rFonts w:eastAsiaTheme="minorEastAsia"/>
            <w:i/>
          </w:rPr>
          <w:t>i</w:t>
        </w:r>
        <w:proofErr w:type="spellEnd"/>
        <w:r>
          <w:rPr>
            <w:rFonts w:eastAsiaTheme="minorEastAsia"/>
          </w:rPr>
          <w:t xml:space="preserve"> and the population sum for all communities, respectively; </w:t>
        </w:r>
        <w:r w:rsidRPr="004D5CCC">
          <w:rPr>
            <w:rFonts w:eastAsiaTheme="minorEastAsia"/>
            <w:i/>
          </w:rPr>
          <w:t>F</w:t>
        </w:r>
        <w:r w:rsidRPr="004D5CCC">
          <w:rPr>
            <w:rFonts w:eastAsiaTheme="minorEastAsia"/>
            <w:i/>
            <w:vertAlign w:val="subscript"/>
          </w:rPr>
          <w:t>i</w:t>
        </w:r>
        <w:r>
          <w:rPr>
            <w:rFonts w:eastAsiaTheme="minorEastAsia"/>
          </w:rPr>
          <w:t xml:space="preserve"> is the estimated price, in dollars, of the Revised Northern Food Basket for community </w:t>
        </w:r>
        <w:proofErr w:type="spellStart"/>
        <w:r>
          <w:rPr>
            <w:rFonts w:eastAsiaTheme="minorEastAsia"/>
            <w:i/>
          </w:rPr>
          <w:t>i</w:t>
        </w:r>
        <w:proofErr w:type="spellEnd"/>
        <w:r>
          <w:rPr>
            <w:rFonts w:eastAsiaTheme="minorEastAsia"/>
          </w:rPr>
          <w:t xml:space="preserve"> </w:t>
        </w:r>
        <w:r>
          <w:rPr>
            <w:rFonts w:eastAsiaTheme="minorEastAsia"/>
          </w:rPr>
          <w:fldChar w:fldCharType="begin" w:fldLock="1"/>
        </w:r>
      </w:ins>
      <w:r w:rsidR="00BD1900">
        <w:rPr>
          <w:rFonts w:eastAsiaTheme="minorEastAsia"/>
        </w:rPr>
        <w:instrText>ADDIN CSL_CITATION { "citationItems" : [ { "id" : "ITEM-1", "itemData" : { "URL" : "http://www.aadnc-aandc.gc.ca/eng/1100100035986/1100100035987", "accessed" : { "date-parts" : [ [ "2014", "2", "4" ] ] }, "author" : [ { "dropping-particle" : "", "family" : "Aboriginal Affairs and Northern Development Canada", "given" : "", "non-dropping-particle" : "", "parse-names" : false, "suffix" : "" } ], "id" : "ITEM-1", "issued" : { "date-parts" : [ [ "2010" ] ] }, "title" : "Regional Results of Price Surveys", "type" : "webpage" }, "uris" : [ "http://www.mendeley.com/documents/?uuid=bd558fa6-64ea-4d17-af0f-c75130bd68b0" ] } ], "mendeley" : { "previouslyFormattedCitation" : "(Aboriginal Affairs and Northern Development Canada, 2010)" }, "properties" : { "noteIndex" : 0 }, "schema" : "https://github.com/citation-style-language/schema/raw/master/csl-citation.json" }</w:instrText>
      </w:r>
      <w:ins w:id="107" w:author="Remi Daigle" w:date="2014-09-02T08:37:00Z">
        <w:r>
          <w:rPr>
            <w:rFonts w:eastAsiaTheme="minorEastAsia"/>
          </w:rPr>
          <w:fldChar w:fldCharType="separate"/>
        </w:r>
      </w:ins>
      <w:r w:rsidR="00BD1900" w:rsidRPr="00BD1900">
        <w:rPr>
          <w:rFonts w:eastAsiaTheme="minorEastAsia"/>
          <w:noProof/>
        </w:rPr>
        <w:t>(Aboriginal Affairs and Northern Development Canada, 2010)</w:t>
      </w:r>
      <w:ins w:id="108" w:author="Remi Daigle" w:date="2014-09-02T08:37:00Z">
        <w:r>
          <w:rPr>
            <w:rFonts w:eastAsiaTheme="minorEastAsia"/>
          </w:rPr>
          <w:fldChar w:fldCharType="end"/>
        </w:r>
        <w:r>
          <w:rPr>
            <w:rFonts w:eastAsiaTheme="minorEastAsia"/>
          </w:rPr>
          <w:t xml:space="preserve">; </w:t>
        </w:r>
        <w:proofErr w:type="spellStart"/>
        <w:r w:rsidRPr="004D5CCC">
          <w:rPr>
            <w:rFonts w:eastAsiaTheme="minorEastAsia"/>
            <w:i/>
          </w:rPr>
          <w:t>G</w:t>
        </w:r>
        <w:r w:rsidRPr="004D5CCC">
          <w:rPr>
            <w:rFonts w:eastAsiaTheme="minorEastAsia"/>
            <w:i/>
            <w:vertAlign w:val="subscript"/>
          </w:rPr>
          <w:t>i</w:t>
        </w:r>
        <w:proofErr w:type="spellEnd"/>
        <w:r>
          <w:rPr>
            <w:rFonts w:eastAsiaTheme="minorEastAsia"/>
            <w:i/>
          </w:rPr>
          <w:t xml:space="preserve"> </w:t>
        </w:r>
        <w:r>
          <w:rPr>
            <w:rFonts w:eastAsiaTheme="minorEastAsia"/>
          </w:rPr>
          <w:t xml:space="preserve">is the price of gas (cents per litre) in the </w:t>
        </w:r>
        <w:r>
          <w:rPr>
            <w:rFonts w:eastAsiaTheme="minorEastAsia"/>
          </w:rPr>
          <w:lastRenderedPageBreak/>
          <w:t xml:space="preserve">nearest major city </w:t>
        </w:r>
        <w:r>
          <w:rPr>
            <w:rFonts w:eastAsiaTheme="minorEastAsia"/>
          </w:rPr>
          <w:fldChar w:fldCharType="begin" w:fldLock="1"/>
        </w:r>
      </w:ins>
      <w:r w:rsidR="00BD1900">
        <w:rPr>
          <w:rFonts w:eastAsiaTheme="minorEastAsia"/>
        </w:rPr>
        <w:instrText>ADDIN CSL_CITATION { "citationItems" : [ { "id" : "ITEM-1", "itemData" : { "author" : [ { "dropping-particle" : "", "family" : "Statistics Canada", "given" : "", "non-dropping-particle" : "", "parse-names" : false, "suffix" : "" } ], "container-title" : "CANSIM (database)", "id" : "ITEM-1", "issued" : { "date-parts" : [ [ "2014" ] ] }, "title" : "Table 326-0009 - Average retail prices for gasoline and fuel oil, by urban centre, monthly (cents per litre)", "type" : "webpage" }, "uris" : [ "http://www.mendeley.com/documents/?uuid=9df80e90-adfb-45f8-a3bd-6f7471783025" ] } ], "mendeley" : { "previouslyFormattedCitation" : "(Statistics Canada, 2014)" }, "properties" : { "noteIndex" : 0 }, "schema" : "https://github.com/citation-style-language/schema/raw/master/csl-citation.json" }</w:instrText>
      </w:r>
      <w:ins w:id="109" w:author="Remi Daigle" w:date="2014-09-02T08:37:00Z">
        <w:r>
          <w:rPr>
            <w:rFonts w:eastAsiaTheme="minorEastAsia"/>
          </w:rPr>
          <w:fldChar w:fldCharType="separate"/>
        </w:r>
      </w:ins>
      <w:r w:rsidR="00BD1900" w:rsidRPr="00BD1900">
        <w:rPr>
          <w:rFonts w:eastAsiaTheme="minorEastAsia"/>
          <w:noProof/>
        </w:rPr>
        <w:t>(Statistics Canada, 2014)</w:t>
      </w:r>
      <w:ins w:id="110" w:author="Remi Daigle" w:date="2014-09-02T08:37:00Z">
        <w:r>
          <w:rPr>
            <w:rFonts w:eastAsiaTheme="minorEastAsia"/>
          </w:rPr>
          <w:fldChar w:fldCharType="end"/>
        </w:r>
        <w:r>
          <w:rPr>
            <w:rFonts w:eastAsiaTheme="minorEastAsia"/>
          </w:rPr>
          <w:t xml:space="preserve">; </w:t>
        </w:r>
        <w:r>
          <w:rPr>
            <w:rFonts w:eastAsiaTheme="minorEastAsia"/>
            <w:i/>
          </w:rPr>
          <w:t>I</w:t>
        </w:r>
        <w:r w:rsidRPr="004D5CCC">
          <w:rPr>
            <w:rFonts w:eastAsiaTheme="minorEastAsia"/>
            <w:i/>
            <w:vertAlign w:val="subscript"/>
          </w:rPr>
          <w:t>i</w:t>
        </w:r>
        <w:r>
          <w:rPr>
            <w:rFonts w:eastAsiaTheme="minorEastAsia"/>
          </w:rPr>
          <w:t xml:space="preserve"> is the average yearly percent ice cover in a 300 km radius circle around community </w:t>
        </w:r>
        <w:proofErr w:type="spellStart"/>
        <w:r>
          <w:rPr>
            <w:rFonts w:eastAsiaTheme="minorEastAsia"/>
            <w:i/>
          </w:rPr>
          <w:t>i</w:t>
        </w:r>
        <w:proofErr w:type="spellEnd"/>
        <w:r w:rsidRPr="004D5CCC">
          <w:rPr>
            <w:rFonts w:eastAsiaTheme="minorEastAsia"/>
          </w:rPr>
          <w:t>; and final</w:t>
        </w:r>
        <w:r>
          <w:rPr>
            <w:rFonts w:eastAsiaTheme="minorEastAsia"/>
          </w:rPr>
          <w:t xml:space="preserve">ly, </w:t>
        </w:r>
        <w:proofErr w:type="spellStart"/>
        <w:r w:rsidRPr="004D5CCC">
          <w:rPr>
            <w:rFonts w:eastAsiaTheme="minorEastAsia"/>
            <w:i/>
          </w:rPr>
          <w:t>F</w:t>
        </w:r>
        <w:r>
          <w:rPr>
            <w:rFonts w:eastAsiaTheme="minorEastAsia"/>
            <w:i/>
          </w:rPr>
          <w:t>b</w:t>
        </w:r>
        <w:r w:rsidRPr="004D5CCC">
          <w:rPr>
            <w:rFonts w:eastAsiaTheme="minorEastAsia"/>
            <w:i/>
            <w:vertAlign w:val="subscript"/>
          </w:rPr>
          <w:t>i</w:t>
        </w:r>
        <w:proofErr w:type="spellEnd"/>
        <w:r>
          <w:rPr>
            <w:rFonts w:eastAsiaTheme="minorEastAsia"/>
          </w:rPr>
          <w:t xml:space="preserve">, </w:t>
        </w:r>
        <w:proofErr w:type="spellStart"/>
        <w:r>
          <w:rPr>
            <w:rFonts w:eastAsiaTheme="minorEastAsia"/>
            <w:i/>
          </w:rPr>
          <w:t>Gb</w:t>
        </w:r>
        <w:r w:rsidRPr="004D5CCC">
          <w:rPr>
            <w:rFonts w:eastAsiaTheme="minorEastAsia"/>
            <w:i/>
            <w:vertAlign w:val="subscript"/>
          </w:rPr>
          <w:t>i</w:t>
        </w:r>
        <w:proofErr w:type="spellEnd"/>
        <w:r>
          <w:rPr>
            <w:rFonts w:eastAsiaTheme="minorEastAsia"/>
          </w:rPr>
          <w:t xml:space="preserve"> and </w:t>
        </w:r>
        <w:proofErr w:type="spellStart"/>
        <w:r>
          <w:rPr>
            <w:rFonts w:eastAsiaTheme="minorEastAsia"/>
            <w:i/>
          </w:rPr>
          <w:t>Ib</w:t>
        </w:r>
        <w:r w:rsidRPr="004D5CCC">
          <w:rPr>
            <w:rFonts w:eastAsiaTheme="minorEastAsia"/>
            <w:i/>
            <w:vertAlign w:val="subscript"/>
          </w:rPr>
          <w:t>i</w:t>
        </w:r>
        <w:proofErr w:type="spellEnd"/>
        <w:r>
          <w:rPr>
            <w:rFonts w:eastAsiaTheme="minorEastAsia"/>
          </w:rPr>
          <w:t xml:space="preserve"> are the 1979 baseline levels for food, gas and ice cover respectively. This means that the AN is set to 1 in 1979 and decreases as ice cover decreases and/or the price of gas increases relative to the cost of the Revised Northern Food Basket. If </w:t>
        </w:r>
        <w:r>
          <w:rPr>
            <w:rFonts w:eastAsiaTheme="minorEastAsia"/>
            <w:i/>
          </w:rPr>
          <w:t>I</w:t>
        </w:r>
        <w:r w:rsidRPr="004D5CCC">
          <w:rPr>
            <w:rFonts w:eastAsiaTheme="minorEastAsia"/>
            <w:i/>
            <w:vertAlign w:val="subscript"/>
          </w:rPr>
          <w:t>i</w:t>
        </w:r>
        <w:r>
          <w:rPr>
            <w:rFonts w:eastAsiaTheme="minorEastAsia"/>
            <w:i/>
            <w:vertAlign w:val="subscript"/>
          </w:rPr>
          <w:t xml:space="preserve"> </w:t>
        </w:r>
        <w:r>
          <w:rPr>
            <w:rFonts w:eastAsiaTheme="minorEastAsia"/>
          </w:rPr>
          <w:t xml:space="preserve">was 0 for the entire time series, </w:t>
        </w:r>
        <w:r>
          <w:rPr>
            <w:rFonts w:eastAsiaTheme="minorEastAsia"/>
            <w:i/>
          </w:rPr>
          <w:t>I</w:t>
        </w:r>
        <w:r w:rsidRPr="004D5CCC">
          <w:rPr>
            <w:rFonts w:eastAsiaTheme="minorEastAsia"/>
            <w:i/>
            <w:vertAlign w:val="subscript"/>
          </w:rPr>
          <w:t>i</w:t>
        </w:r>
        <w:r>
          <w:rPr>
            <w:rFonts w:eastAsiaTheme="minorEastAsia"/>
            <w:i/>
            <w:vertAlign w:val="subscript"/>
          </w:rPr>
          <w:t xml:space="preserve"> </w:t>
        </w:r>
        <w:r>
          <w:rPr>
            <w:rFonts w:eastAsiaTheme="minorEastAsia"/>
          </w:rPr>
          <w:t xml:space="preserve">÷ </w:t>
        </w:r>
        <w:proofErr w:type="spellStart"/>
        <w:r>
          <w:rPr>
            <w:rFonts w:eastAsiaTheme="minorEastAsia"/>
            <w:i/>
          </w:rPr>
          <w:t>Ib</w:t>
        </w:r>
        <w:r w:rsidRPr="004D5CCC">
          <w:rPr>
            <w:rFonts w:eastAsiaTheme="minorEastAsia"/>
            <w:i/>
            <w:vertAlign w:val="subscript"/>
          </w:rPr>
          <w:t>i</w:t>
        </w:r>
        <w:proofErr w:type="spellEnd"/>
        <w:r>
          <w:rPr>
            <w:rFonts w:eastAsiaTheme="minorEastAsia"/>
          </w:rPr>
          <w:t xml:space="preserve"> was set to 1. In these cases, there was no decrease in availability of ice cover for hunting and fishing near those aboriginal communities; therefore, there is no decrease in </w:t>
        </w:r>
        <w:proofErr w:type="gramStart"/>
        <w:r>
          <w:rPr>
            <w:rFonts w:eastAsiaTheme="minorEastAsia"/>
          </w:rPr>
          <w:t>AN</w:t>
        </w:r>
        <w:proofErr w:type="gramEnd"/>
        <w:r>
          <w:rPr>
            <w:rFonts w:eastAsiaTheme="minorEastAsia"/>
          </w:rPr>
          <w:t xml:space="preserve"> due to ice.</w:t>
        </w:r>
      </w:ins>
    </w:p>
    <w:p w14:paraId="50727FEA" w14:textId="77777777" w:rsidR="005212CC" w:rsidRDefault="005212CC">
      <w:pPr>
        <w:rPr>
          <w:ins w:id="111" w:author="Remi Daigle" w:date="2014-09-02T08:37:00Z"/>
        </w:rPr>
      </w:pPr>
    </w:p>
    <w:p w14:paraId="53A205D4" w14:textId="77777777" w:rsidR="005212CC" w:rsidRDefault="005212CC"/>
    <w:p w14:paraId="09C67D58" w14:textId="77777777" w:rsidR="00126FE7" w:rsidRDefault="00126FE7">
      <w:r w:rsidRPr="00126FE7">
        <w:rPr>
          <w:i/>
        </w:rPr>
        <w:t>OHI revisions</w:t>
      </w:r>
      <w:r>
        <w:t xml:space="preserve"> – Table 1</w:t>
      </w:r>
    </w:p>
    <w:p w14:paraId="1EC35EF4" w14:textId="77777777" w:rsidR="00126FE7" w:rsidRDefault="00126FE7"/>
    <w:p w14:paraId="481E8324" w14:textId="77777777" w:rsidR="00126FE7" w:rsidRPr="00126FE7" w:rsidRDefault="00126FE7">
      <w:r w:rsidRPr="00126FE7">
        <w:rPr>
          <w:i/>
        </w:rPr>
        <w:t>Goal weighting</w:t>
      </w:r>
      <w:r>
        <w:t xml:space="preserve"> - Survey</w:t>
      </w:r>
    </w:p>
    <w:p w14:paraId="5599E760" w14:textId="77777777" w:rsidR="00253264" w:rsidRDefault="00253264"/>
    <w:p w14:paraId="0C4E2BEA" w14:textId="77777777" w:rsidR="00253264" w:rsidRDefault="00253264"/>
    <w:p w14:paraId="2DF761E9" w14:textId="77777777" w:rsidR="00170313" w:rsidRPr="00126FE7" w:rsidRDefault="00170313">
      <w:pPr>
        <w:rPr>
          <w:b/>
          <w:sz w:val="28"/>
          <w:szCs w:val="28"/>
        </w:rPr>
      </w:pPr>
      <w:r w:rsidRPr="00126FE7">
        <w:rPr>
          <w:b/>
          <w:sz w:val="28"/>
          <w:szCs w:val="28"/>
        </w:rPr>
        <w:t xml:space="preserve">Results </w:t>
      </w:r>
    </w:p>
    <w:p w14:paraId="06740070" w14:textId="77777777" w:rsidR="00126FE7" w:rsidRDefault="00126FE7"/>
    <w:p w14:paraId="2B418588" w14:textId="77777777" w:rsidR="00126FE7" w:rsidRPr="00126FE7" w:rsidRDefault="00126FE7">
      <w:pPr>
        <w:rPr>
          <w:i/>
        </w:rPr>
      </w:pPr>
      <w:r w:rsidRPr="00126FE7">
        <w:rPr>
          <w:i/>
        </w:rPr>
        <w:t>Aboriginal need</w:t>
      </w:r>
      <w:r>
        <w:rPr>
          <w:i/>
        </w:rPr>
        <w:t>s</w:t>
      </w:r>
      <w:r w:rsidRPr="00126FE7">
        <w:rPr>
          <w:i/>
        </w:rPr>
        <w:t xml:space="preserve"> goal</w:t>
      </w:r>
    </w:p>
    <w:p w14:paraId="0BAC78C4" w14:textId="77777777" w:rsidR="00126FE7" w:rsidRDefault="00126FE7">
      <w:r>
        <w:t xml:space="preserve">Figure 1 – Changes in </w:t>
      </w:r>
      <w:proofErr w:type="gramStart"/>
      <w:r>
        <w:t>AN</w:t>
      </w:r>
      <w:proofErr w:type="gramEnd"/>
      <w:r>
        <w:t xml:space="preserve"> goal over time</w:t>
      </w:r>
    </w:p>
    <w:p w14:paraId="72A1C02E" w14:textId="77777777" w:rsidR="00126FE7" w:rsidRDefault="00126FE7"/>
    <w:p w14:paraId="4256A1C4" w14:textId="77777777" w:rsidR="00126FE7" w:rsidRPr="00126FE7" w:rsidRDefault="00126FE7">
      <w:pPr>
        <w:rPr>
          <w:i/>
        </w:rPr>
      </w:pPr>
      <w:r w:rsidRPr="00126FE7">
        <w:rPr>
          <w:i/>
        </w:rPr>
        <w:t>Canadian OHI</w:t>
      </w:r>
    </w:p>
    <w:p w14:paraId="1088BC31" w14:textId="77777777" w:rsidR="00126FE7" w:rsidRDefault="00126FE7">
      <w:r>
        <w:t xml:space="preserve">Figure 2 – Daisy plots OHI vs COHI weighted and </w:t>
      </w:r>
      <w:proofErr w:type="spellStart"/>
      <w:r>
        <w:t>unweighted</w:t>
      </w:r>
      <w:proofErr w:type="spellEnd"/>
    </w:p>
    <w:p w14:paraId="68A84B10" w14:textId="77777777" w:rsidR="00126FE7" w:rsidRDefault="00126FE7">
      <w:r>
        <w:t xml:space="preserve">Figure 3 </w:t>
      </w:r>
      <w:proofErr w:type="gramStart"/>
      <w:r>
        <w:t>-  Daisy</w:t>
      </w:r>
      <w:proofErr w:type="gramEnd"/>
      <w:r>
        <w:t xml:space="preserve"> plots OHI vs COHI </w:t>
      </w:r>
      <w:proofErr w:type="spellStart"/>
      <w:r>
        <w:t>unweighted</w:t>
      </w:r>
      <w:proofErr w:type="spellEnd"/>
      <w:r>
        <w:t xml:space="preserve"> and weighted (1 weighting) – Regional variation</w:t>
      </w:r>
    </w:p>
    <w:p w14:paraId="1B54858C" w14:textId="77777777" w:rsidR="00170313" w:rsidRDefault="00170313"/>
    <w:p w14:paraId="14941272" w14:textId="77777777" w:rsidR="00170313" w:rsidRPr="00126FE7" w:rsidRDefault="00170313">
      <w:pPr>
        <w:rPr>
          <w:b/>
          <w:sz w:val="28"/>
          <w:szCs w:val="28"/>
        </w:rPr>
      </w:pPr>
      <w:r w:rsidRPr="00126FE7">
        <w:rPr>
          <w:b/>
          <w:sz w:val="28"/>
          <w:szCs w:val="28"/>
        </w:rPr>
        <w:t>Discussion</w:t>
      </w:r>
    </w:p>
    <w:p w14:paraId="0F9456F0" w14:textId="77777777" w:rsidR="00170313" w:rsidRDefault="00126FE7">
      <w:r>
        <w:lastRenderedPageBreak/>
        <w:t>Criticisms of OHI</w:t>
      </w:r>
    </w:p>
    <w:p w14:paraId="48D7FF84" w14:textId="77777777" w:rsidR="00126FE7" w:rsidRDefault="00126FE7">
      <w:r>
        <w:t>Preferred weighting</w:t>
      </w:r>
    </w:p>
    <w:p w14:paraId="21724BFD" w14:textId="77777777" w:rsidR="00126FE7" w:rsidRDefault="00126FE7"/>
    <w:p w14:paraId="38D9E501" w14:textId="77777777" w:rsidR="002438D2" w:rsidRPr="002438D2" w:rsidRDefault="002438D2" w:rsidP="002438D2">
      <w:pPr>
        <w:spacing w:line="480" w:lineRule="auto"/>
        <w:rPr>
          <w:i/>
          <w:sz w:val="24"/>
          <w:szCs w:val="24"/>
        </w:rPr>
      </w:pPr>
      <w:r w:rsidRPr="002438D2">
        <w:rPr>
          <w:i/>
          <w:sz w:val="24"/>
          <w:szCs w:val="24"/>
        </w:rPr>
        <w:t>In a global analysis, Canada scored highly, with an OHI = 70 (out of 100) and 9</w:t>
      </w:r>
      <w:r w:rsidRPr="002438D2">
        <w:rPr>
          <w:i/>
          <w:sz w:val="24"/>
          <w:szCs w:val="24"/>
          <w:vertAlign w:val="superscript"/>
        </w:rPr>
        <w:t>th</w:t>
      </w:r>
      <w:r w:rsidRPr="002438D2">
        <w:rPr>
          <w:i/>
          <w:sz w:val="24"/>
          <w:szCs w:val="24"/>
        </w:rPr>
        <w:t xml:space="preserve"> place among 172 countries (Halpern et al. 2012).  The global average was 60, and the maximum score was 86 (Jarvis Island).  In the last global iteration of the OHI in 2013, Canada scored 68% - 1% lower than the previous year – and ranked 61</w:t>
      </w:r>
      <w:r w:rsidRPr="002438D2">
        <w:rPr>
          <w:i/>
          <w:sz w:val="24"/>
          <w:szCs w:val="24"/>
          <w:vertAlign w:val="superscript"/>
        </w:rPr>
        <w:t>st</w:t>
      </w:r>
      <w:r w:rsidRPr="002438D2">
        <w:rPr>
          <w:i/>
          <w:sz w:val="24"/>
          <w:szCs w:val="24"/>
        </w:rPr>
        <w:t xml:space="preserve"> out of 221 countries in the world.</w:t>
      </w:r>
    </w:p>
    <w:p w14:paraId="1A3324C4" w14:textId="77777777" w:rsidR="002438D2" w:rsidRDefault="002438D2" w:rsidP="002438D2">
      <w:pPr>
        <w:spacing w:line="480" w:lineRule="auto"/>
        <w:rPr>
          <w:sz w:val="24"/>
          <w:szCs w:val="24"/>
        </w:rPr>
      </w:pPr>
      <w:r>
        <w:rPr>
          <w:sz w:val="24"/>
          <w:szCs w:val="24"/>
        </w:rPr>
        <w:t xml:space="preserve"> </w:t>
      </w:r>
    </w:p>
    <w:p w14:paraId="37163F08" w14:textId="77777777" w:rsidR="002438D2" w:rsidRDefault="002438D2"/>
    <w:p w14:paraId="6B7CE8D9" w14:textId="77777777" w:rsidR="00170313" w:rsidRDefault="00126FE7">
      <w:r>
        <w:t>Acknowled</w:t>
      </w:r>
      <w:r w:rsidR="00170313">
        <w:t>gements</w:t>
      </w:r>
    </w:p>
    <w:p w14:paraId="31FDCFF5" w14:textId="77777777" w:rsidR="0022573C" w:rsidRDefault="0022573C"/>
    <w:p w14:paraId="711FBF0B" w14:textId="77777777" w:rsidR="0022573C" w:rsidRPr="0044626D" w:rsidRDefault="0022573C">
      <w:pPr>
        <w:rPr>
          <w:b/>
        </w:rPr>
      </w:pPr>
      <w:r w:rsidRPr="0044626D">
        <w:rPr>
          <w:b/>
        </w:rPr>
        <w:t>References</w:t>
      </w:r>
    </w:p>
    <w:p w14:paraId="69F10F6A" w14:textId="77777777" w:rsidR="009F7572" w:rsidRPr="009F7572" w:rsidRDefault="00245851" w:rsidP="009F7572">
      <w:pPr>
        <w:spacing w:after="0" w:line="240" w:lineRule="auto"/>
        <w:rPr>
          <w:rFonts w:ascii="Calibri" w:hAnsi="Calibri"/>
          <w:noProof/>
        </w:rPr>
      </w:pPr>
      <w:r>
        <w:fldChar w:fldCharType="begin"/>
      </w:r>
      <w:r>
        <w:instrText xml:space="preserve"> ADDIN EN.REFLIST </w:instrText>
      </w:r>
      <w:r>
        <w:fldChar w:fldCharType="separate"/>
      </w:r>
      <w:bookmarkStart w:id="112" w:name="_ENREF_1"/>
      <w:r w:rsidR="009F7572" w:rsidRPr="009F7572">
        <w:rPr>
          <w:rFonts w:ascii="Calibri" w:hAnsi="Calibri"/>
          <w:noProof/>
        </w:rPr>
        <w:t xml:space="preserve">Cairns, J., P. V. McCormick and B. R. Niederlehner (1993). "A PROPOSED FRAMEWORK FOR DEVELOPING INDICATORS OF ECOSYSTEM HEALTH." </w:t>
      </w:r>
      <w:r w:rsidR="009F7572" w:rsidRPr="009F7572">
        <w:rPr>
          <w:rFonts w:ascii="Calibri" w:hAnsi="Calibri"/>
          <w:noProof/>
          <w:u w:val="single"/>
        </w:rPr>
        <w:t>Hydrobiologia</w:t>
      </w:r>
      <w:r w:rsidR="009F7572" w:rsidRPr="009F7572">
        <w:rPr>
          <w:rFonts w:ascii="Calibri" w:hAnsi="Calibri"/>
          <w:noProof/>
        </w:rPr>
        <w:t xml:space="preserve"> </w:t>
      </w:r>
      <w:r w:rsidR="009F7572" w:rsidRPr="009F7572">
        <w:rPr>
          <w:rFonts w:ascii="Calibri" w:hAnsi="Calibri"/>
          <w:b/>
          <w:noProof/>
        </w:rPr>
        <w:t>263</w:t>
      </w:r>
      <w:r w:rsidR="009F7572" w:rsidRPr="009F7572">
        <w:rPr>
          <w:rFonts w:ascii="Calibri" w:hAnsi="Calibri"/>
          <w:noProof/>
        </w:rPr>
        <w:t>(1): 1-44.</w:t>
      </w:r>
      <w:bookmarkEnd w:id="112"/>
    </w:p>
    <w:p w14:paraId="5FE9509D" w14:textId="77777777" w:rsidR="009F7572" w:rsidRPr="009F7572" w:rsidRDefault="009F7572" w:rsidP="009F7572">
      <w:pPr>
        <w:spacing w:after="0" w:line="240" w:lineRule="auto"/>
        <w:rPr>
          <w:rFonts w:ascii="Calibri" w:hAnsi="Calibri"/>
          <w:noProof/>
        </w:rPr>
      </w:pPr>
      <w:bookmarkStart w:id="113" w:name="_ENREF_2"/>
      <w:r w:rsidRPr="009F7572">
        <w:rPr>
          <w:rFonts w:ascii="Calibri" w:hAnsi="Calibri"/>
          <w:noProof/>
        </w:rPr>
        <w:t xml:space="preserve">Center, T. H. (2008). </w:t>
      </w:r>
      <w:r w:rsidRPr="009F7572">
        <w:rPr>
          <w:rFonts w:ascii="Calibri" w:hAnsi="Calibri"/>
          <w:noProof/>
          <w:u w:val="single"/>
        </w:rPr>
        <w:t>The state of the nation's ecosystems 2008: Measuring the lands, waters and living resources of the United States</w:t>
      </w:r>
      <w:r w:rsidRPr="009F7572">
        <w:rPr>
          <w:rFonts w:ascii="Calibri" w:hAnsi="Calibri"/>
          <w:noProof/>
        </w:rPr>
        <w:t>. Washington, DC, Island Press.</w:t>
      </w:r>
      <w:bookmarkEnd w:id="113"/>
    </w:p>
    <w:p w14:paraId="14C68196" w14:textId="77777777" w:rsidR="009F7572" w:rsidRPr="009F7572" w:rsidRDefault="009F7572" w:rsidP="009F7572">
      <w:pPr>
        <w:spacing w:after="0" w:line="240" w:lineRule="auto"/>
        <w:rPr>
          <w:rFonts w:ascii="Calibri" w:hAnsi="Calibri"/>
          <w:noProof/>
        </w:rPr>
      </w:pPr>
      <w:bookmarkStart w:id="114" w:name="_ENREF_3"/>
      <w:r w:rsidRPr="009F7572">
        <w:rPr>
          <w:rFonts w:ascii="Calibri" w:hAnsi="Calibri"/>
          <w:noProof/>
        </w:rPr>
        <w:t xml:space="preserve">Costanza, R. (1992). Towards an operational definition of ecosystem health. </w:t>
      </w:r>
      <w:r w:rsidRPr="009F7572">
        <w:rPr>
          <w:rFonts w:ascii="Calibri" w:hAnsi="Calibri"/>
          <w:noProof/>
          <w:u w:val="single"/>
        </w:rPr>
        <w:t>Ecosystem Health: New Goals for Environmental Management</w:t>
      </w:r>
      <w:r w:rsidRPr="009F7572">
        <w:rPr>
          <w:rFonts w:ascii="Calibri" w:hAnsi="Calibri"/>
          <w:noProof/>
        </w:rPr>
        <w:t>. R. Costanza, B. G. Norton and B. D. Haskell. Washington, DC, Island Press</w:t>
      </w:r>
      <w:r w:rsidRPr="009F7572">
        <w:rPr>
          <w:rFonts w:ascii="Calibri" w:hAnsi="Calibri"/>
          <w:b/>
          <w:noProof/>
        </w:rPr>
        <w:t xml:space="preserve">: </w:t>
      </w:r>
      <w:r w:rsidRPr="009F7572">
        <w:rPr>
          <w:rFonts w:ascii="Calibri" w:hAnsi="Calibri"/>
          <w:noProof/>
        </w:rPr>
        <w:t>239-256.</w:t>
      </w:r>
      <w:bookmarkEnd w:id="114"/>
    </w:p>
    <w:p w14:paraId="1E661636" w14:textId="77777777" w:rsidR="009F7572" w:rsidRPr="009F7572" w:rsidRDefault="009F7572" w:rsidP="009F7572">
      <w:pPr>
        <w:spacing w:after="0" w:line="240" w:lineRule="auto"/>
        <w:rPr>
          <w:rFonts w:ascii="Calibri" w:hAnsi="Calibri"/>
          <w:noProof/>
        </w:rPr>
      </w:pPr>
      <w:bookmarkStart w:id="115" w:name="_ENREF_4"/>
      <w:r w:rsidRPr="009F7572">
        <w:rPr>
          <w:rFonts w:ascii="Calibri" w:hAnsi="Calibri"/>
          <w:noProof/>
        </w:rPr>
        <w:t>Council, N. R. (1999).</w:t>
      </w:r>
      <w:r w:rsidRPr="009F7572">
        <w:rPr>
          <w:rFonts w:ascii="Calibri" w:hAnsi="Calibri"/>
          <w:noProof/>
          <w:u w:val="single"/>
        </w:rPr>
        <w:t xml:space="preserve"> From Monsoons to Microbes: Understanding the Ocean’s Role in Human Health</w:t>
      </w:r>
      <w:r w:rsidRPr="009F7572">
        <w:rPr>
          <w:rFonts w:ascii="Calibri" w:hAnsi="Calibri"/>
          <w:noProof/>
        </w:rPr>
        <w:t>. Washington, DC, National Academy Press.</w:t>
      </w:r>
      <w:bookmarkEnd w:id="115"/>
    </w:p>
    <w:p w14:paraId="4D6ECA5E" w14:textId="77777777" w:rsidR="009F7572" w:rsidRPr="009F7572" w:rsidRDefault="009F7572" w:rsidP="009F7572">
      <w:pPr>
        <w:spacing w:after="0" w:line="240" w:lineRule="auto"/>
        <w:rPr>
          <w:rFonts w:ascii="Calibri" w:hAnsi="Calibri"/>
          <w:noProof/>
        </w:rPr>
      </w:pPr>
      <w:bookmarkStart w:id="116" w:name="_ENREF_5"/>
      <w:r w:rsidRPr="009F7572">
        <w:rPr>
          <w:rFonts w:ascii="Calibri" w:hAnsi="Calibri"/>
          <w:noProof/>
        </w:rPr>
        <w:t xml:space="preserve">Elfes, C. T., C. Longo, B. S. Halpern, D. Hardy, C. Scarborough, B. D. Best, T. Pinheiro and G. F. Dutra (2014). "A Regional-Scale Ocean Health Index for Brazil." </w:t>
      </w:r>
      <w:r w:rsidRPr="009F7572">
        <w:rPr>
          <w:rFonts w:ascii="Calibri" w:hAnsi="Calibri"/>
          <w:noProof/>
          <w:u w:val="single"/>
        </w:rPr>
        <w:t>Plos One</w:t>
      </w:r>
      <w:r w:rsidRPr="009F7572">
        <w:rPr>
          <w:rFonts w:ascii="Calibri" w:hAnsi="Calibri"/>
          <w:noProof/>
        </w:rPr>
        <w:t xml:space="preserve"> </w:t>
      </w:r>
      <w:r w:rsidRPr="009F7572">
        <w:rPr>
          <w:rFonts w:ascii="Calibri" w:hAnsi="Calibri"/>
          <w:b/>
          <w:noProof/>
        </w:rPr>
        <w:t>9</w:t>
      </w:r>
      <w:r w:rsidRPr="009F7572">
        <w:rPr>
          <w:rFonts w:ascii="Calibri" w:hAnsi="Calibri"/>
          <w:noProof/>
        </w:rPr>
        <w:t>(4).</w:t>
      </w:r>
      <w:bookmarkEnd w:id="116"/>
    </w:p>
    <w:p w14:paraId="2E564D32" w14:textId="77777777" w:rsidR="009F7572" w:rsidRPr="009F7572" w:rsidRDefault="009F7572" w:rsidP="009F7572">
      <w:pPr>
        <w:spacing w:after="0" w:line="240" w:lineRule="auto"/>
        <w:rPr>
          <w:rFonts w:ascii="Calibri" w:hAnsi="Calibri"/>
          <w:noProof/>
        </w:rPr>
      </w:pPr>
      <w:bookmarkStart w:id="117" w:name="_ENREF_6"/>
      <w:r w:rsidRPr="009F7572">
        <w:rPr>
          <w:rFonts w:ascii="Calibri" w:hAnsi="Calibri"/>
          <w:noProof/>
        </w:rPr>
        <w:t xml:space="preserve">Halpern, B. S., C. Longo, D. Hardy, K. L. McLeod, J. F. Samhouri, S. K. Katona, K. Kleisner, S. E. Lester, J. O'Leary, M. Ranelletti, A. A. Rosenberg, C. Scarborough, E. R. Selig, B. D. Best, D. R. Brumbaugh, F. S. Chapin, L. B. Crowder, K. L. Daly, S. C. Doney, C. Elfes, M. J. Fogarty, S. D. Gaines, K. I. Jacobsen, L. B. Karrer, H. M. Leslie, E. Neeley, D. Pauly, S. Polasky, B. Ris, K. St Martin, G. S. Stone, U. R. Sumaila and D. Zeller (2012). "An index to assess the health and benefits of the global ocean." </w:t>
      </w:r>
      <w:r w:rsidRPr="009F7572">
        <w:rPr>
          <w:rFonts w:ascii="Calibri" w:hAnsi="Calibri"/>
          <w:noProof/>
          <w:u w:val="single"/>
        </w:rPr>
        <w:t>Nature</w:t>
      </w:r>
      <w:r w:rsidRPr="009F7572">
        <w:rPr>
          <w:rFonts w:ascii="Calibri" w:hAnsi="Calibri"/>
          <w:noProof/>
        </w:rPr>
        <w:t xml:space="preserve"> </w:t>
      </w:r>
      <w:r w:rsidRPr="009F7572">
        <w:rPr>
          <w:rFonts w:ascii="Calibri" w:hAnsi="Calibri"/>
          <w:b/>
          <w:noProof/>
        </w:rPr>
        <w:t>488</w:t>
      </w:r>
      <w:r w:rsidRPr="009F7572">
        <w:rPr>
          <w:rFonts w:ascii="Calibri" w:hAnsi="Calibri"/>
          <w:noProof/>
        </w:rPr>
        <w:t>(7413): 615-+.</w:t>
      </w:r>
      <w:bookmarkEnd w:id="117"/>
    </w:p>
    <w:p w14:paraId="3FDC30DC" w14:textId="77777777" w:rsidR="009F7572" w:rsidRPr="009F7572" w:rsidRDefault="009F7572" w:rsidP="009F7572">
      <w:pPr>
        <w:spacing w:after="0" w:line="240" w:lineRule="auto"/>
        <w:rPr>
          <w:rFonts w:ascii="Calibri" w:hAnsi="Calibri"/>
          <w:noProof/>
        </w:rPr>
      </w:pPr>
      <w:bookmarkStart w:id="118" w:name="_ENREF_7"/>
      <w:r w:rsidRPr="009F7572">
        <w:rPr>
          <w:rFonts w:ascii="Calibri" w:hAnsi="Calibri"/>
          <w:noProof/>
        </w:rPr>
        <w:t xml:space="preserve">Halpern, B. S., C. Longo, C. Scarborough, D. Hardy, B. D. Best, S. C. Doney, S. K. Katona, K. L. McLeod, A. A. Rosenberg and J. F. Samhouri (2014). "Assessing the Health of the US West Coast with a Regional-Scale Application of the Ocean Health Index." </w:t>
      </w:r>
      <w:r w:rsidRPr="009F7572">
        <w:rPr>
          <w:rFonts w:ascii="Calibri" w:hAnsi="Calibri"/>
          <w:noProof/>
          <w:u w:val="single"/>
        </w:rPr>
        <w:t>Plos One</w:t>
      </w:r>
      <w:r w:rsidRPr="009F7572">
        <w:rPr>
          <w:rFonts w:ascii="Calibri" w:hAnsi="Calibri"/>
          <w:noProof/>
        </w:rPr>
        <w:t xml:space="preserve"> </w:t>
      </w:r>
      <w:r w:rsidRPr="009F7572">
        <w:rPr>
          <w:rFonts w:ascii="Calibri" w:hAnsi="Calibri"/>
          <w:b/>
          <w:noProof/>
        </w:rPr>
        <w:t>9</w:t>
      </w:r>
      <w:r w:rsidRPr="009F7572">
        <w:rPr>
          <w:rFonts w:ascii="Calibri" w:hAnsi="Calibri"/>
          <w:noProof/>
        </w:rPr>
        <w:t>(6).</w:t>
      </w:r>
      <w:bookmarkEnd w:id="118"/>
    </w:p>
    <w:p w14:paraId="7D4B3C83" w14:textId="77777777" w:rsidR="009F7572" w:rsidRPr="009F7572" w:rsidRDefault="009F7572" w:rsidP="009F7572">
      <w:pPr>
        <w:spacing w:after="0" w:line="240" w:lineRule="auto"/>
        <w:rPr>
          <w:rFonts w:ascii="Calibri" w:hAnsi="Calibri"/>
          <w:noProof/>
        </w:rPr>
      </w:pPr>
      <w:bookmarkStart w:id="119" w:name="_ENREF_8"/>
      <w:r w:rsidRPr="009F7572">
        <w:rPr>
          <w:rFonts w:ascii="Calibri" w:hAnsi="Calibri"/>
          <w:noProof/>
        </w:rPr>
        <w:t xml:space="preserve">Kershner, J., J. F. Samhouri, C. A. James and P. S. Levin (2011). "Selecting indicator portfolios for marine species and food webs: A Puget Sound case study." </w:t>
      </w:r>
      <w:r w:rsidRPr="009F7572">
        <w:rPr>
          <w:rFonts w:ascii="Calibri" w:hAnsi="Calibri"/>
          <w:noProof/>
          <w:u w:val="single"/>
        </w:rPr>
        <w:t>Plos One</w:t>
      </w:r>
      <w:r w:rsidRPr="009F7572">
        <w:rPr>
          <w:rFonts w:ascii="Calibri" w:hAnsi="Calibri"/>
          <w:noProof/>
        </w:rPr>
        <w:t xml:space="preserve"> </w:t>
      </w:r>
      <w:r w:rsidRPr="009F7572">
        <w:rPr>
          <w:rFonts w:ascii="Calibri" w:hAnsi="Calibri"/>
          <w:b/>
          <w:noProof/>
        </w:rPr>
        <w:t>6</w:t>
      </w:r>
      <w:r w:rsidRPr="009F7572">
        <w:rPr>
          <w:rFonts w:ascii="Calibri" w:hAnsi="Calibri"/>
          <w:noProof/>
        </w:rPr>
        <w:t>: e25248.</w:t>
      </w:r>
      <w:bookmarkEnd w:id="119"/>
    </w:p>
    <w:p w14:paraId="4A5D7090" w14:textId="77777777" w:rsidR="009F7572" w:rsidRPr="009F7572" w:rsidRDefault="009F7572" w:rsidP="009F7572">
      <w:pPr>
        <w:spacing w:after="0" w:line="240" w:lineRule="auto"/>
        <w:rPr>
          <w:rFonts w:ascii="Calibri" w:hAnsi="Calibri"/>
          <w:noProof/>
        </w:rPr>
      </w:pPr>
      <w:bookmarkStart w:id="120" w:name="_ENREF_9"/>
      <w:r w:rsidRPr="009F7572">
        <w:rPr>
          <w:rFonts w:ascii="Calibri" w:hAnsi="Calibri"/>
          <w:noProof/>
        </w:rPr>
        <w:lastRenderedPageBreak/>
        <w:t xml:space="preserve">Knap, A., E. Dewailly, C. Frugal, J. Galvin, D. Baden, R. E. Bowen, M. Depledge, L. Duguay, L. E. Fleming, T. Ford, F. Moser, R. Owen, W. A. Suk and U. Unluata (2002). "Indicators of ocean health and human health: Developing a research and monitoring framework. ." </w:t>
      </w:r>
      <w:r w:rsidRPr="009F7572">
        <w:rPr>
          <w:rFonts w:ascii="Calibri" w:hAnsi="Calibri"/>
          <w:noProof/>
          <w:u w:val="single"/>
        </w:rPr>
        <w:t>Environmental Health Perspectives</w:t>
      </w:r>
      <w:r w:rsidRPr="009F7572">
        <w:rPr>
          <w:rFonts w:ascii="Calibri" w:hAnsi="Calibri"/>
          <w:noProof/>
        </w:rPr>
        <w:t xml:space="preserve"> </w:t>
      </w:r>
      <w:r w:rsidRPr="009F7572">
        <w:rPr>
          <w:rFonts w:ascii="Calibri" w:hAnsi="Calibri"/>
          <w:b/>
          <w:noProof/>
        </w:rPr>
        <w:t>110</w:t>
      </w:r>
      <w:r w:rsidRPr="009F7572">
        <w:rPr>
          <w:rFonts w:ascii="Calibri" w:hAnsi="Calibri"/>
          <w:noProof/>
        </w:rPr>
        <w:t>: 839-845.</w:t>
      </w:r>
      <w:bookmarkEnd w:id="120"/>
    </w:p>
    <w:p w14:paraId="7DB431A1" w14:textId="77777777" w:rsidR="009F7572" w:rsidRPr="009F7572" w:rsidRDefault="009F7572" w:rsidP="009F7572">
      <w:pPr>
        <w:spacing w:after="0" w:line="240" w:lineRule="auto"/>
        <w:rPr>
          <w:rFonts w:ascii="Calibri" w:hAnsi="Calibri"/>
          <w:noProof/>
        </w:rPr>
      </w:pPr>
      <w:bookmarkStart w:id="121" w:name="_ENREF_10"/>
      <w:r w:rsidRPr="009F7572">
        <w:rPr>
          <w:rFonts w:ascii="Calibri" w:hAnsi="Calibri"/>
          <w:noProof/>
        </w:rPr>
        <w:t xml:space="preserve">Rapport, D. J., R. Costanza and A. J. McMichael (1998). "Assessing ecosystem health." </w:t>
      </w:r>
      <w:r w:rsidRPr="009F7572">
        <w:rPr>
          <w:rFonts w:ascii="Calibri" w:hAnsi="Calibri"/>
          <w:noProof/>
          <w:u w:val="single"/>
        </w:rPr>
        <w:t>Trends in Ecology &amp; Evolution</w:t>
      </w:r>
      <w:r w:rsidRPr="009F7572">
        <w:rPr>
          <w:rFonts w:ascii="Calibri" w:hAnsi="Calibri"/>
          <w:noProof/>
        </w:rPr>
        <w:t xml:space="preserve"> </w:t>
      </w:r>
      <w:r w:rsidRPr="009F7572">
        <w:rPr>
          <w:rFonts w:ascii="Calibri" w:hAnsi="Calibri"/>
          <w:b/>
          <w:noProof/>
        </w:rPr>
        <w:t>13</w:t>
      </w:r>
      <w:r w:rsidRPr="009F7572">
        <w:rPr>
          <w:rFonts w:ascii="Calibri" w:hAnsi="Calibri"/>
          <w:noProof/>
        </w:rPr>
        <w:t>(10): 397-402.</w:t>
      </w:r>
      <w:bookmarkEnd w:id="121"/>
    </w:p>
    <w:p w14:paraId="04E0EE38" w14:textId="77777777" w:rsidR="009F7572" w:rsidRPr="009F7572" w:rsidRDefault="009F7572" w:rsidP="009F7572">
      <w:pPr>
        <w:spacing w:after="0" w:line="240" w:lineRule="auto"/>
        <w:rPr>
          <w:rFonts w:ascii="Calibri" w:hAnsi="Calibri"/>
          <w:noProof/>
        </w:rPr>
      </w:pPr>
      <w:bookmarkStart w:id="122" w:name="_ENREF_11"/>
      <w:r w:rsidRPr="009F7572">
        <w:rPr>
          <w:rFonts w:ascii="Calibri" w:hAnsi="Calibri"/>
          <w:noProof/>
        </w:rPr>
        <w:t xml:space="preserve">Samhouri, J. F., S. E. Lester, E. R. Selig, B. S. Halpern, M. J. Fogarty, C. Longo and K. L. McLeod (2012). "Sea sick? Setting targets to assess ocean health and ecosystem services." </w:t>
      </w:r>
      <w:r w:rsidRPr="009F7572">
        <w:rPr>
          <w:rFonts w:ascii="Calibri" w:hAnsi="Calibri"/>
          <w:noProof/>
          <w:u w:val="single"/>
        </w:rPr>
        <w:t>Ecosphere</w:t>
      </w:r>
      <w:r w:rsidRPr="009F7572">
        <w:rPr>
          <w:rFonts w:ascii="Calibri" w:hAnsi="Calibri"/>
          <w:noProof/>
        </w:rPr>
        <w:t xml:space="preserve"> </w:t>
      </w:r>
      <w:r w:rsidRPr="009F7572">
        <w:rPr>
          <w:rFonts w:ascii="Calibri" w:hAnsi="Calibri"/>
          <w:b/>
          <w:noProof/>
        </w:rPr>
        <w:t>3</w:t>
      </w:r>
      <w:r w:rsidRPr="009F7572">
        <w:rPr>
          <w:rFonts w:ascii="Calibri" w:hAnsi="Calibri"/>
          <w:noProof/>
        </w:rPr>
        <w:t>(5).</w:t>
      </w:r>
      <w:bookmarkEnd w:id="122"/>
    </w:p>
    <w:p w14:paraId="441F9038" w14:textId="77777777" w:rsidR="009F7572" w:rsidRPr="009F7572" w:rsidRDefault="009F7572" w:rsidP="009F7572">
      <w:pPr>
        <w:spacing w:line="240" w:lineRule="auto"/>
        <w:rPr>
          <w:rFonts w:ascii="Calibri" w:hAnsi="Calibri"/>
          <w:noProof/>
        </w:rPr>
      </w:pPr>
      <w:bookmarkStart w:id="123" w:name="_ENREF_12"/>
      <w:r w:rsidRPr="009F7572">
        <w:rPr>
          <w:rFonts w:ascii="Calibri" w:hAnsi="Calibri"/>
          <w:noProof/>
        </w:rPr>
        <w:t>UNESCO (1996). A strategic plan for the assessment and prediction of the health of the ocean: A module of the global ocean observing system. Paris, UNESCO</w:t>
      </w:r>
      <w:r w:rsidRPr="009F7572">
        <w:rPr>
          <w:rFonts w:ascii="Calibri" w:hAnsi="Calibri"/>
          <w:b/>
          <w:noProof/>
        </w:rPr>
        <w:t xml:space="preserve">: </w:t>
      </w:r>
      <w:r w:rsidRPr="009F7572">
        <w:rPr>
          <w:rFonts w:ascii="Calibri" w:hAnsi="Calibri"/>
          <w:noProof/>
        </w:rPr>
        <w:t>54 pp.</w:t>
      </w:r>
      <w:bookmarkEnd w:id="123"/>
    </w:p>
    <w:p w14:paraId="09EC7ED3" w14:textId="77777777" w:rsidR="009F7572" w:rsidRDefault="009F7572" w:rsidP="009F7572">
      <w:pPr>
        <w:spacing w:line="240" w:lineRule="auto"/>
        <w:rPr>
          <w:rFonts w:ascii="Calibri" w:hAnsi="Calibri"/>
          <w:noProof/>
        </w:rPr>
      </w:pPr>
    </w:p>
    <w:p w14:paraId="67F1D0BA" w14:textId="11CFA24E" w:rsidR="00BD1900" w:rsidRPr="00BD1900" w:rsidRDefault="00245851">
      <w:pPr>
        <w:pStyle w:val="NormalWeb"/>
        <w:ind w:left="480" w:hanging="480"/>
        <w:divId w:val="1197235608"/>
        <w:rPr>
          <w:rFonts w:ascii="Calibri" w:hAnsi="Calibri"/>
          <w:noProof/>
          <w:sz w:val="22"/>
        </w:rPr>
      </w:pPr>
      <w:r>
        <w:fldChar w:fldCharType="end"/>
      </w:r>
      <w:ins w:id="124" w:author="Remi Daigle" w:date="2014-09-02T08:42:00Z">
        <w:r w:rsidR="00BD1900">
          <w:fldChar w:fldCharType="begin" w:fldLock="1"/>
        </w:r>
        <w:r w:rsidR="00BD1900">
          <w:instrText xml:space="preserve">ADDIN Mendeley Bibliography CSL_BIBLIOGRAPHY </w:instrText>
        </w:r>
      </w:ins>
      <w:r w:rsidR="00BD1900">
        <w:fldChar w:fldCharType="separate"/>
      </w:r>
      <w:r w:rsidR="00BD1900" w:rsidRPr="00BD1900">
        <w:rPr>
          <w:rFonts w:ascii="Calibri" w:hAnsi="Calibri"/>
          <w:noProof/>
          <w:sz w:val="22"/>
        </w:rPr>
        <w:t>Aboriginal Affairs and Northern Development Canada. (2010). Regional Results of Price Surveys. Retrieved February 04, 2014, from http://www.aadnc-aandc.gc.ca/eng/1100100035986/1100100035987</w:t>
      </w:r>
    </w:p>
    <w:p w14:paraId="42E15805"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 xml:space="preserve">Archer, D., &amp; Buffett, B. (2005). Time-dependent response of the global ocean clathrate reservoir to climatic and anthropogenic forcing. </w:t>
      </w:r>
      <w:r w:rsidRPr="00BD1900">
        <w:rPr>
          <w:rFonts w:ascii="Calibri" w:hAnsi="Calibri"/>
          <w:i/>
          <w:iCs/>
          <w:noProof/>
          <w:sz w:val="22"/>
        </w:rPr>
        <w:t>Geochemistry, Geophysics, Geosystems</w:t>
      </w:r>
      <w:r w:rsidRPr="00BD1900">
        <w:rPr>
          <w:rFonts w:ascii="Calibri" w:hAnsi="Calibri"/>
          <w:noProof/>
          <w:sz w:val="22"/>
        </w:rPr>
        <w:t xml:space="preserve">, </w:t>
      </w:r>
      <w:r w:rsidRPr="00BD1900">
        <w:rPr>
          <w:rFonts w:ascii="Calibri" w:hAnsi="Calibri"/>
          <w:i/>
          <w:iCs/>
          <w:noProof/>
          <w:sz w:val="22"/>
        </w:rPr>
        <w:t>6</w:t>
      </w:r>
      <w:r w:rsidRPr="00BD1900">
        <w:rPr>
          <w:rFonts w:ascii="Calibri" w:hAnsi="Calibri"/>
          <w:noProof/>
          <w:sz w:val="22"/>
        </w:rPr>
        <w:t>(3), n/a–n/a. doi:10.1029/2004GC000854</w:t>
      </w:r>
    </w:p>
    <w:p w14:paraId="59FA9999"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 xml:space="preserve">Canadian Index of Wellbeing. (2012). </w:t>
      </w:r>
      <w:r w:rsidRPr="00BD1900">
        <w:rPr>
          <w:rFonts w:ascii="Calibri" w:hAnsi="Calibri"/>
          <w:i/>
          <w:iCs/>
          <w:noProof/>
          <w:sz w:val="22"/>
        </w:rPr>
        <w:t>How are Canadians Really Doing? The 2012 CIW Report.</w:t>
      </w:r>
      <w:r w:rsidRPr="00BD1900">
        <w:rPr>
          <w:rFonts w:ascii="Calibri" w:hAnsi="Calibri"/>
          <w:noProof/>
          <w:sz w:val="22"/>
        </w:rPr>
        <w:t xml:space="preserve"> (p. 82). Waterloo, ON.</w:t>
      </w:r>
    </w:p>
    <w:p w14:paraId="7DE35DFE"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 xml:space="preserve">Halpern, B., Longo, C., &amp; Hardy, D. (2012). Supplementary Information: An index to assess the health and benefits of the global ocean. </w:t>
      </w:r>
      <w:r w:rsidRPr="00BD1900">
        <w:rPr>
          <w:rFonts w:ascii="Calibri" w:hAnsi="Calibri"/>
          <w:i/>
          <w:iCs/>
          <w:noProof/>
          <w:sz w:val="22"/>
        </w:rPr>
        <w:t>Nature</w:t>
      </w:r>
      <w:r w:rsidRPr="00BD1900">
        <w:rPr>
          <w:rFonts w:ascii="Calibri" w:hAnsi="Calibri"/>
          <w:noProof/>
          <w:sz w:val="22"/>
        </w:rPr>
        <w:t xml:space="preserve">, </w:t>
      </w:r>
      <w:r w:rsidRPr="00BD1900">
        <w:rPr>
          <w:rFonts w:ascii="Calibri" w:hAnsi="Calibri"/>
          <w:i/>
          <w:iCs/>
          <w:noProof/>
          <w:sz w:val="22"/>
        </w:rPr>
        <w:t>620</w:t>
      </w:r>
      <w:r w:rsidRPr="00BD1900">
        <w:rPr>
          <w:rFonts w:ascii="Calibri" w:hAnsi="Calibri"/>
          <w:noProof/>
          <w:sz w:val="22"/>
        </w:rPr>
        <w:t>, 615–620. doi:10.1038/nature</w:t>
      </w:r>
    </w:p>
    <w:p w14:paraId="1699CA31"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 xml:space="preserve">Halpern, B. S., Longo, C., Hardy, D., McLeod, K. L., Samhouri, J. F., Katona, S. K., … Zeller, D. (2012). An index to assess the health and benefits of the global ocean. </w:t>
      </w:r>
      <w:r w:rsidRPr="00BD1900">
        <w:rPr>
          <w:rFonts w:ascii="Calibri" w:hAnsi="Calibri"/>
          <w:i/>
          <w:iCs/>
          <w:noProof/>
          <w:sz w:val="22"/>
        </w:rPr>
        <w:t>Nature</w:t>
      </w:r>
      <w:r w:rsidRPr="00BD1900">
        <w:rPr>
          <w:rFonts w:ascii="Calibri" w:hAnsi="Calibri"/>
          <w:noProof/>
          <w:sz w:val="22"/>
        </w:rPr>
        <w:t xml:space="preserve">, </w:t>
      </w:r>
      <w:r w:rsidRPr="00BD1900">
        <w:rPr>
          <w:rFonts w:ascii="Calibri" w:hAnsi="Calibri"/>
          <w:i/>
          <w:iCs/>
          <w:noProof/>
          <w:sz w:val="22"/>
        </w:rPr>
        <w:t>488</w:t>
      </w:r>
      <w:r w:rsidRPr="00BD1900">
        <w:rPr>
          <w:rFonts w:ascii="Calibri" w:hAnsi="Calibri"/>
          <w:noProof/>
          <w:sz w:val="22"/>
        </w:rPr>
        <w:t>(7413), 615–20. doi:10.1038/nature11397</w:t>
      </w:r>
    </w:p>
    <w:p w14:paraId="24EE8974"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 xml:space="preserve">Statistics Canada. (2014). Table 326-0009 - Average retail prices for gasoline and fuel oil, by urban centre, monthly (cents per litre). </w:t>
      </w:r>
      <w:r w:rsidRPr="00BD1900">
        <w:rPr>
          <w:rFonts w:ascii="Calibri" w:hAnsi="Calibri"/>
          <w:i/>
          <w:iCs/>
          <w:noProof/>
          <w:sz w:val="22"/>
        </w:rPr>
        <w:t>CANSIM (database)</w:t>
      </w:r>
      <w:r w:rsidRPr="00BD1900">
        <w:rPr>
          <w:rFonts w:ascii="Calibri" w:hAnsi="Calibri"/>
          <w:noProof/>
          <w:sz w:val="22"/>
        </w:rPr>
        <w:t>.</w:t>
      </w:r>
    </w:p>
    <w:p w14:paraId="6E1BDDD6" w14:textId="77777777" w:rsidR="00BD1900" w:rsidRPr="00BD1900" w:rsidRDefault="00BD1900">
      <w:pPr>
        <w:pStyle w:val="NormalWeb"/>
        <w:ind w:left="480" w:hanging="480"/>
        <w:divId w:val="1197235608"/>
        <w:rPr>
          <w:rFonts w:ascii="Calibri" w:hAnsi="Calibri"/>
          <w:noProof/>
          <w:sz w:val="22"/>
        </w:rPr>
      </w:pPr>
      <w:r w:rsidRPr="00BD1900">
        <w:rPr>
          <w:rFonts w:ascii="Calibri" w:hAnsi="Calibri"/>
          <w:noProof/>
          <w:sz w:val="22"/>
        </w:rPr>
        <w:t>World Bank Group. (2010). Worldwide Governance Indicators. Retrieved from http://info.worldbank.org/ governance/wgi/index.asp</w:t>
      </w:r>
    </w:p>
    <w:p w14:paraId="50CA2D42" w14:textId="3E1A4B82" w:rsidR="0022573C" w:rsidRDefault="00BD1900">
      <w:ins w:id="125" w:author="Remi Daigle" w:date="2014-09-02T08:42:00Z">
        <w:r>
          <w:fldChar w:fldCharType="end"/>
        </w:r>
      </w:ins>
    </w:p>
    <w:sectPr w:rsidR="0022573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Isabelle" w:date="2014-08-30T06:56:00Z" w:initials="I">
    <w:p w14:paraId="64F45776" w14:textId="77777777" w:rsidR="0044626D" w:rsidRDefault="0044626D">
      <w:pPr>
        <w:pStyle w:val="CommentText"/>
      </w:pPr>
      <w:r>
        <w:rPr>
          <w:rStyle w:val="CommentReference"/>
        </w:rPr>
        <w:annotationRef/>
      </w:r>
      <w:r>
        <w:t>Order to discuss</w:t>
      </w:r>
    </w:p>
  </w:comment>
  <w:comment w:id="27" w:author="Isabelle" w:date="2014-08-30T06:13:00Z" w:initials="I">
    <w:p w14:paraId="0CCC3DEF" w14:textId="77777777" w:rsidR="00F87E64" w:rsidRDefault="00F87E64">
      <w:pPr>
        <w:pStyle w:val="CommentText"/>
      </w:pPr>
      <w:r>
        <w:rPr>
          <w:rStyle w:val="CommentReference"/>
        </w:rPr>
        <w:annotationRef/>
      </w:r>
      <w:r>
        <w:t>It’</w:t>
      </w:r>
      <w:r w:rsidR="00A64B30">
        <w:t xml:space="preserve">s technically not legit to compare our </w:t>
      </w:r>
      <w:r w:rsidR="00023633">
        <w:t xml:space="preserve">overall </w:t>
      </w:r>
      <w:r w:rsidR="00A64B30">
        <w:t>score to the global analysis because the data s</w:t>
      </w:r>
      <w:r w:rsidR="00023633">
        <w:t xml:space="preserve">ources are different but </w:t>
      </w:r>
      <w:proofErr w:type="spellStart"/>
      <w:r w:rsidR="00A64B30">
        <w:t>Elfes</w:t>
      </w:r>
      <w:proofErr w:type="spellEnd"/>
      <w:r w:rsidR="00A64B30">
        <w:t xml:space="preserve"> et al did it anyway</w:t>
      </w:r>
      <w:r w:rsidR="00023633">
        <w:t xml:space="preserve">, and Halpern does it on a goal by goal basis </w:t>
      </w:r>
      <w:r w:rsidR="009F7572">
        <w:rPr>
          <w:vanish/>
          <w:sz w:val="24"/>
          <w:szCs w:val="24"/>
        </w:rPr>
        <w:t xml:space="preserve">s across </w:t>
      </w:r>
      <w:proofErr w:type="spellStart"/>
      <w:r w:rsidR="009F7572">
        <w:rPr>
          <w:vanish/>
          <w:sz w:val="24"/>
          <w:szCs w:val="24"/>
        </w:rPr>
        <w:t>Canadaa</w:t>
      </w:r>
      <w:proofErr w:type="spellEnd"/>
      <w:r w:rsidR="009F7572">
        <w:rPr>
          <w:vanish/>
          <w:sz w:val="24"/>
          <w:szCs w:val="24"/>
        </w:rPr>
        <w:t xml:space="preserve"> baseline for future </w:t>
      </w:r>
      <w:proofErr w:type="spellStart"/>
      <w:r w:rsidR="009F7572">
        <w:rPr>
          <w:vanish/>
          <w:sz w:val="24"/>
          <w:szCs w:val="24"/>
        </w:rPr>
        <w:t>assessmentsof</w:t>
      </w:r>
      <w:proofErr w:type="spellEnd"/>
      <w:r w:rsidR="009F7572">
        <w:rPr>
          <w:vanish/>
          <w:sz w:val="24"/>
          <w:szCs w:val="24"/>
        </w:rPr>
        <w:t xml:space="preserve"> t targets that would improve the </w:t>
      </w:r>
      <w:proofErr w:type="spellStart"/>
      <w:r w:rsidR="009F7572">
        <w:rPr>
          <w:vanish/>
          <w:sz w:val="24"/>
          <w:szCs w:val="24"/>
        </w:rPr>
        <w:t>overal</w:t>
      </w:r>
      <w:proofErr w:type="spellEnd"/>
      <w:r w:rsidR="009F7572">
        <w:rPr>
          <w:vanish/>
          <w:sz w:val="24"/>
          <w:szCs w:val="24"/>
        </w:rPr>
        <w:t xml:space="preserve"> </w:t>
      </w:r>
      <w:proofErr w:type="spellStart"/>
      <w:r w:rsidR="009F7572">
        <w:rPr>
          <w:vanish/>
          <w:sz w:val="24"/>
          <w:szCs w:val="24"/>
        </w:rPr>
        <w:t>ange</w:t>
      </w:r>
      <w:proofErr w:type="spellEnd"/>
      <w:r w:rsidR="009F7572">
        <w:rPr>
          <w:vanish/>
          <w:sz w:val="24"/>
          <w:szCs w:val="24"/>
        </w:rPr>
        <w:t>: 54-71) than among the 4</w:t>
      </w:r>
      <w:r w:rsidR="009F7572">
        <w:rPr>
          <w:vanish/>
          <w:sz w:val="24"/>
          <w:szCs w:val="24"/>
        </w:rPr>
        <w:pgNum/>
      </w:r>
      <w:r w:rsidR="009F7572">
        <w:rPr>
          <w:vanish/>
          <w:sz w:val="24"/>
          <w:szCs w:val="24"/>
        </w:rPr>
        <w:pgNum/>
      </w:r>
      <w:r w:rsidR="009F7572">
        <w:rPr>
          <w:vanish/>
          <w:sz w:val="24"/>
          <w:szCs w:val="24"/>
        </w:rPr>
        <w:pgNum/>
      </w:r>
      <w:r w:rsidR="009F7572">
        <w:rPr>
          <w:vanish/>
          <w:sz w:val="24"/>
          <w:szCs w:val="24"/>
        </w:rPr>
        <w:pgNum/>
      </w:r>
      <w:r w:rsidR="009F7572">
        <w:rPr>
          <w:vanish/>
          <w:sz w:val="24"/>
          <w:szCs w:val="24"/>
        </w:rPr>
        <w:pgNum/>
      </w:r>
      <w:r w:rsidR="009F7572">
        <w:rPr>
          <w:vanish/>
          <w:sz w:val="24"/>
          <w:szCs w:val="24"/>
        </w:rPr>
        <w:pgNum/>
      </w:r>
      <w:r w:rsidR="009F7572">
        <w:rPr>
          <w:vanish/>
          <w:sz w:val="24"/>
          <w:szCs w:val="24"/>
        </w:rPr>
        <w:pgNum/>
      </w:r>
      <w:r w:rsidR="009F7572">
        <w:rPr>
          <w:vanish/>
          <w:sz w:val="24"/>
          <w:szCs w:val="24"/>
        </w:rPr>
        <w:pgNum/>
      </w:r>
    </w:p>
  </w:comment>
  <w:comment w:id="28" w:author="Isabelle" w:date="2014-08-30T06:10:00Z" w:initials="I">
    <w:p w14:paraId="1270BB2A" w14:textId="77777777" w:rsidR="00A64B30" w:rsidRDefault="00A64B30">
      <w:pPr>
        <w:pStyle w:val="CommentText"/>
      </w:pPr>
      <w:r>
        <w:rPr>
          <w:rStyle w:val="CommentReference"/>
        </w:rPr>
        <w:annotationRef/>
      </w:r>
      <w:r>
        <w:t xml:space="preserve">Other things we can do: </w:t>
      </w:r>
    </w:p>
    <w:p w14:paraId="09C8FCB9" w14:textId="77777777" w:rsidR="00A64B30" w:rsidRDefault="00A64B30">
      <w:pPr>
        <w:pStyle w:val="CommentText"/>
      </w:pPr>
      <w:r>
        <w:t>Compare likely future score to current score, overall and for each goal to see where we’re heading</w:t>
      </w:r>
    </w:p>
  </w:comment>
  <w:comment w:id="29" w:author="Remi Daigle" w:date="2014-09-02T08:34:00Z" w:initials="RD">
    <w:p w14:paraId="7E93FD1A" w14:textId="77777777" w:rsidR="005212CC" w:rsidRDefault="005212CC">
      <w:pPr>
        <w:pStyle w:val="CommentText"/>
      </w:pPr>
      <w:r>
        <w:rPr>
          <w:rStyle w:val="CommentReference"/>
        </w:rPr>
        <w:annotationRef/>
      </w:r>
      <w:r>
        <w:t>Good idea, I’ll add a table of present and future values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F45776" w15:done="0"/>
  <w15:commentEx w15:paraId="0CCC3DEF" w15:done="0"/>
  <w15:commentEx w15:paraId="09C8FCB9" w15:done="0"/>
  <w15:commentEx w15:paraId="7E93FD1A" w15:paraIdParent="09C8FC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06E27"/>
    <w:multiLevelType w:val="hybridMultilevel"/>
    <w:tmpl w:val="02FA7F30"/>
    <w:lvl w:ilvl="0" w:tplc="8674AAE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mi Daigle">
    <w15:presenceInfo w15:providerId="Windows Live" w15:userId="d29140b159d88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xpsraze8029pbex0z2x52ertev0srt0wxxa&quot;&gt;Ocean health&lt;record-ids&gt;&lt;item&gt;1&lt;/item&gt;&lt;item&gt;4&lt;/item&gt;&lt;item&gt;8&lt;/item&gt;&lt;item&gt;13&lt;/item&gt;&lt;item&gt;14&lt;/item&gt;&lt;item&gt;15&lt;/item&gt;&lt;item&gt;16&lt;/item&gt;&lt;item&gt;17&lt;/item&gt;&lt;item&gt;20&lt;/item&gt;&lt;item&gt;21&lt;/item&gt;&lt;item&gt;22&lt;/item&gt;&lt;item&gt;23&lt;/item&gt;&lt;/record-ids&gt;&lt;/item&gt;&lt;/Libraries&gt;"/>
  </w:docVars>
  <w:rsids>
    <w:rsidRoot w:val="00170313"/>
    <w:rsid w:val="0000044D"/>
    <w:rsid w:val="000009A7"/>
    <w:rsid w:val="000015D1"/>
    <w:rsid w:val="00001C38"/>
    <w:rsid w:val="00002B8E"/>
    <w:rsid w:val="000100D4"/>
    <w:rsid w:val="000104ED"/>
    <w:rsid w:val="00010B73"/>
    <w:rsid w:val="00010E1C"/>
    <w:rsid w:val="000115CA"/>
    <w:rsid w:val="00011A06"/>
    <w:rsid w:val="00012049"/>
    <w:rsid w:val="000131E5"/>
    <w:rsid w:val="00013B2F"/>
    <w:rsid w:val="00014EAE"/>
    <w:rsid w:val="000159A2"/>
    <w:rsid w:val="00015B7D"/>
    <w:rsid w:val="00016D63"/>
    <w:rsid w:val="000200A7"/>
    <w:rsid w:val="0002081E"/>
    <w:rsid w:val="00020E7A"/>
    <w:rsid w:val="00021A13"/>
    <w:rsid w:val="00022252"/>
    <w:rsid w:val="00022D78"/>
    <w:rsid w:val="00023633"/>
    <w:rsid w:val="00023ED0"/>
    <w:rsid w:val="00024775"/>
    <w:rsid w:val="0002533B"/>
    <w:rsid w:val="000261EB"/>
    <w:rsid w:val="00030369"/>
    <w:rsid w:val="000303DC"/>
    <w:rsid w:val="000309F1"/>
    <w:rsid w:val="00031090"/>
    <w:rsid w:val="00031B53"/>
    <w:rsid w:val="00031ECF"/>
    <w:rsid w:val="00033280"/>
    <w:rsid w:val="000336C6"/>
    <w:rsid w:val="000347B9"/>
    <w:rsid w:val="00034B49"/>
    <w:rsid w:val="00034EC1"/>
    <w:rsid w:val="00035BE1"/>
    <w:rsid w:val="00036460"/>
    <w:rsid w:val="00036700"/>
    <w:rsid w:val="000411A6"/>
    <w:rsid w:val="000412B5"/>
    <w:rsid w:val="00042C23"/>
    <w:rsid w:val="0004422F"/>
    <w:rsid w:val="00044B26"/>
    <w:rsid w:val="000452AA"/>
    <w:rsid w:val="00046931"/>
    <w:rsid w:val="00046C7D"/>
    <w:rsid w:val="00046E7C"/>
    <w:rsid w:val="00047094"/>
    <w:rsid w:val="0004763A"/>
    <w:rsid w:val="000477BA"/>
    <w:rsid w:val="000500C4"/>
    <w:rsid w:val="0005051B"/>
    <w:rsid w:val="00051789"/>
    <w:rsid w:val="00052006"/>
    <w:rsid w:val="00052BDF"/>
    <w:rsid w:val="00052C67"/>
    <w:rsid w:val="00052E0D"/>
    <w:rsid w:val="00053920"/>
    <w:rsid w:val="00053A92"/>
    <w:rsid w:val="00053F7D"/>
    <w:rsid w:val="000549F6"/>
    <w:rsid w:val="00057A73"/>
    <w:rsid w:val="00060172"/>
    <w:rsid w:val="00060835"/>
    <w:rsid w:val="00061ACF"/>
    <w:rsid w:val="00064449"/>
    <w:rsid w:val="0006539E"/>
    <w:rsid w:val="000667BF"/>
    <w:rsid w:val="00066F9A"/>
    <w:rsid w:val="000700FD"/>
    <w:rsid w:val="00070CBF"/>
    <w:rsid w:val="00072198"/>
    <w:rsid w:val="000724E8"/>
    <w:rsid w:val="00072A56"/>
    <w:rsid w:val="000751D6"/>
    <w:rsid w:val="0007557A"/>
    <w:rsid w:val="00076C6C"/>
    <w:rsid w:val="00077572"/>
    <w:rsid w:val="00077D3E"/>
    <w:rsid w:val="00080903"/>
    <w:rsid w:val="00080FFB"/>
    <w:rsid w:val="0008117B"/>
    <w:rsid w:val="0008128D"/>
    <w:rsid w:val="00081AFC"/>
    <w:rsid w:val="0008401B"/>
    <w:rsid w:val="0008452C"/>
    <w:rsid w:val="00084E0A"/>
    <w:rsid w:val="000859CF"/>
    <w:rsid w:val="00085DF7"/>
    <w:rsid w:val="000872C4"/>
    <w:rsid w:val="00087307"/>
    <w:rsid w:val="000905CE"/>
    <w:rsid w:val="00090714"/>
    <w:rsid w:val="00092C16"/>
    <w:rsid w:val="00092C6B"/>
    <w:rsid w:val="0009365D"/>
    <w:rsid w:val="00093F95"/>
    <w:rsid w:val="00094356"/>
    <w:rsid w:val="000951D3"/>
    <w:rsid w:val="00096ABA"/>
    <w:rsid w:val="0009744C"/>
    <w:rsid w:val="000A01ED"/>
    <w:rsid w:val="000A0C08"/>
    <w:rsid w:val="000A0C95"/>
    <w:rsid w:val="000A12AE"/>
    <w:rsid w:val="000A152E"/>
    <w:rsid w:val="000A1903"/>
    <w:rsid w:val="000A22E7"/>
    <w:rsid w:val="000A289F"/>
    <w:rsid w:val="000A31C8"/>
    <w:rsid w:val="000A3A9F"/>
    <w:rsid w:val="000A3D6B"/>
    <w:rsid w:val="000A4548"/>
    <w:rsid w:val="000A4DD9"/>
    <w:rsid w:val="000A6E0E"/>
    <w:rsid w:val="000A716C"/>
    <w:rsid w:val="000A7606"/>
    <w:rsid w:val="000A766B"/>
    <w:rsid w:val="000B10F7"/>
    <w:rsid w:val="000B1B9D"/>
    <w:rsid w:val="000B1F24"/>
    <w:rsid w:val="000B21E4"/>
    <w:rsid w:val="000B2357"/>
    <w:rsid w:val="000B24CC"/>
    <w:rsid w:val="000B27E1"/>
    <w:rsid w:val="000B3630"/>
    <w:rsid w:val="000B3CC3"/>
    <w:rsid w:val="000B48B0"/>
    <w:rsid w:val="000B50D5"/>
    <w:rsid w:val="000B65AD"/>
    <w:rsid w:val="000B71C5"/>
    <w:rsid w:val="000C0BD1"/>
    <w:rsid w:val="000C130F"/>
    <w:rsid w:val="000C17B9"/>
    <w:rsid w:val="000C1D63"/>
    <w:rsid w:val="000C22B9"/>
    <w:rsid w:val="000C2911"/>
    <w:rsid w:val="000C32B1"/>
    <w:rsid w:val="000C413F"/>
    <w:rsid w:val="000C45B5"/>
    <w:rsid w:val="000C4CAB"/>
    <w:rsid w:val="000C5A5E"/>
    <w:rsid w:val="000C5E79"/>
    <w:rsid w:val="000C67E1"/>
    <w:rsid w:val="000C7D07"/>
    <w:rsid w:val="000D00C2"/>
    <w:rsid w:val="000D0515"/>
    <w:rsid w:val="000D09E9"/>
    <w:rsid w:val="000D108F"/>
    <w:rsid w:val="000D425E"/>
    <w:rsid w:val="000D42BC"/>
    <w:rsid w:val="000D4308"/>
    <w:rsid w:val="000D567A"/>
    <w:rsid w:val="000D57B9"/>
    <w:rsid w:val="000D5A05"/>
    <w:rsid w:val="000D6E63"/>
    <w:rsid w:val="000D7011"/>
    <w:rsid w:val="000D767E"/>
    <w:rsid w:val="000E0416"/>
    <w:rsid w:val="000E128E"/>
    <w:rsid w:val="000E1378"/>
    <w:rsid w:val="000E1E28"/>
    <w:rsid w:val="000E208A"/>
    <w:rsid w:val="000E2BAE"/>
    <w:rsid w:val="000E2E58"/>
    <w:rsid w:val="000E368C"/>
    <w:rsid w:val="000E4336"/>
    <w:rsid w:val="000E47BC"/>
    <w:rsid w:val="000E4DAA"/>
    <w:rsid w:val="000E4F8C"/>
    <w:rsid w:val="000E530A"/>
    <w:rsid w:val="000E6364"/>
    <w:rsid w:val="000E69D8"/>
    <w:rsid w:val="000E6F15"/>
    <w:rsid w:val="000E79D5"/>
    <w:rsid w:val="000F01EE"/>
    <w:rsid w:val="000F0A44"/>
    <w:rsid w:val="000F147F"/>
    <w:rsid w:val="000F189A"/>
    <w:rsid w:val="000F18C0"/>
    <w:rsid w:val="000F203F"/>
    <w:rsid w:val="000F228F"/>
    <w:rsid w:val="000F235C"/>
    <w:rsid w:val="000F5405"/>
    <w:rsid w:val="000F5444"/>
    <w:rsid w:val="000F59F8"/>
    <w:rsid w:val="000F687A"/>
    <w:rsid w:val="000F7F30"/>
    <w:rsid w:val="00102F6A"/>
    <w:rsid w:val="00105079"/>
    <w:rsid w:val="001050F7"/>
    <w:rsid w:val="001057DD"/>
    <w:rsid w:val="00106D27"/>
    <w:rsid w:val="00107697"/>
    <w:rsid w:val="00107ECD"/>
    <w:rsid w:val="00110017"/>
    <w:rsid w:val="00110719"/>
    <w:rsid w:val="00110A9D"/>
    <w:rsid w:val="00110CFD"/>
    <w:rsid w:val="0011114A"/>
    <w:rsid w:val="00111182"/>
    <w:rsid w:val="00111C2D"/>
    <w:rsid w:val="00113388"/>
    <w:rsid w:val="00114691"/>
    <w:rsid w:val="001146AC"/>
    <w:rsid w:val="00114B20"/>
    <w:rsid w:val="00114BFC"/>
    <w:rsid w:val="00114C6E"/>
    <w:rsid w:val="00114E42"/>
    <w:rsid w:val="0011515C"/>
    <w:rsid w:val="001158F2"/>
    <w:rsid w:val="00115F3E"/>
    <w:rsid w:val="001176FA"/>
    <w:rsid w:val="001205D2"/>
    <w:rsid w:val="00120BD6"/>
    <w:rsid w:val="00120E63"/>
    <w:rsid w:val="00121210"/>
    <w:rsid w:val="00121434"/>
    <w:rsid w:val="00121575"/>
    <w:rsid w:val="00123DF6"/>
    <w:rsid w:val="00124453"/>
    <w:rsid w:val="0012479A"/>
    <w:rsid w:val="0012612D"/>
    <w:rsid w:val="00126FE7"/>
    <w:rsid w:val="00127301"/>
    <w:rsid w:val="00127CE8"/>
    <w:rsid w:val="00127F58"/>
    <w:rsid w:val="00130551"/>
    <w:rsid w:val="001305DC"/>
    <w:rsid w:val="00131925"/>
    <w:rsid w:val="00131F7A"/>
    <w:rsid w:val="00132AF2"/>
    <w:rsid w:val="001343EE"/>
    <w:rsid w:val="0013465C"/>
    <w:rsid w:val="0013487F"/>
    <w:rsid w:val="00134E98"/>
    <w:rsid w:val="0013609E"/>
    <w:rsid w:val="00136715"/>
    <w:rsid w:val="00136A5C"/>
    <w:rsid w:val="00137E42"/>
    <w:rsid w:val="00140401"/>
    <w:rsid w:val="001406C2"/>
    <w:rsid w:val="00141538"/>
    <w:rsid w:val="00141B30"/>
    <w:rsid w:val="00141D3E"/>
    <w:rsid w:val="001423B4"/>
    <w:rsid w:val="00142429"/>
    <w:rsid w:val="001433F6"/>
    <w:rsid w:val="00143815"/>
    <w:rsid w:val="00144C0A"/>
    <w:rsid w:val="00145409"/>
    <w:rsid w:val="00145E41"/>
    <w:rsid w:val="0014691D"/>
    <w:rsid w:val="00146BC7"/>
    <w:rsid w:val="001470B9"/>
    <w:rsid w:val="001479CA"/>
    <w:rsid w:val="00147F59"/>
    <w:rsid w:val="00151BAD"/>
    <w:rsid w:val="00152517"/>
    <w:rsid w:val="001532A7"/>
    <w:rsid w:val="00153884"/>
    <w:rsid w:val="00153D36"/>
    <w:rsid w:val="00154316"/>
    <w:rsid w:val="00155388"/>
    <w:rsid w:val="00157374"/>
    <w:rsid w:val="0015738B"/>
    <w:rsid w:val="001577F1"/>
    <w:rsid w:val="00157825"/>
    <w:rsid w:val="00157E8A"/>
    <w:rsid w:val="00160BD0"/>
    <w:rsid w:val="00161B42"/>
    <w:rsid w:val="001622F2"/>
    <w:rsid w:val="0016397A"/>
    <w:rsid w:val="001639E2"/>
    <w:rsid w:val="00164BB1"/>
    <w:rsid w:val="001659C1"/>
    <w:rsid w:val="001662FF"/>
    <w:rsid w:val="001668C6"/>
    <w:rsid w:val="001677DA"/>
    <w:rsid w:val="00170313"/>
    <w:rsid w:val="0017044C"/>
    <w:rsid w:val="00172532"/>
    <w:rsid w:val="00174046"/>
    <w:rsid w:val="00175477"/>
    <w:rsid w:val="00175550"/>
    <w:rsid w:val="00176A74"/>
    <w:rsid w:val="00176E25"/>
    <w:rsid w:val="001801C9"/>
    <w:rsid w:val="001806A3"/>
    <w:rsid w:val="00180C1A"/>
    <w:rsid w:val="00180CF5"/>
    <w:rsid w:val="00181B92"/>
    <w:rsid w:val="001838FE"/>
    <w:rsid w:val="00183EDC"/>
    <w:rsid w:val="001848BB"/>
    <w:rsid w:val="00185AEE"/>
    <w:rsid w:val="001869AB"/>
    <w:rsid w:val="00186D78"/>
    <w:rsid w:val="001878D0"/>
    <w:rsid w:val="00190668"/>
    <w:rsid w:val="00190C34"/>
    <w:rsid w:val="001913B1"/>
    <w:rsid w:val="001918D5"/>
    <w:rsid w:val="00191BC8"/>
    <w:rsid w:val="00191FF7"/>
    <w:rsid w:val="001927B7"/>
    <w:rsid w:val="00192D5B"/>
    <w:rsid w:val="00193D4B"/>
    <w:rsid w:val="00194E2C"/>
    <w:rsid w:val="00196310"/>
    <w:rsid w:val="00196A7A"/>
    <w:rsid w:val="00197615"/>
    <w:rsid w:val="001977B3"/>
    <w:rsid w:val="001A0946"/>
    <w:rsid w:val="001A0BD5"/>
    <w:rsid w:val="001A0EAA"/>
    <w:rsid w:val="001A106C"/>
    <w:rsid w:val="001A1A8E"/>
    <w:rsid w:val="001A3608"/>
    <w:rsid w:val="001A36B1"/>
    <w:rsid w:val="001A378A"/>
    <w:rsid w:val="001A4BE6"/>
    <w:rsid w:val="001A532A"/>
    <w:rsid w:val="001A542A"/>
    <w:rsid w:val="001A6977"/>
    <w:rsid w:val="001A7084"/>
    <w:rsid w:val="001A75E0"/>
    <w:rsid w:val="001B19F8"/>
    <w:rsid w:val="001B1E3B"/>
    <w:rsid w:val="001B2027"/>
    <w:rsid w:val="001B3181"/>
    <w:rsid w:val="001B3658"/>
    <w:rsid w:val="001B42F5"/>
    <w:rsid w:val="001B511F"/>
    <w:rsid w:val="001B51DC"/>
    <w:rsid w:val="001B5CC5"/>
    <w:rsid w:val="001B760A"/>
    <w:rsid w:val="001C0138"/>
    <w:rsid w:val="001C2401"/>
    <w:rsid w:val="001C24CE"/>
    <w:rsid w:val="001C291A"/>
    <w:rsid w:val="001C33D4"/>
    <w:rsid w:val="001C35B0"/>
    <w:rsid w:val="001C5357"/>
    <w:rsid w:val="001C5E50"/>
    <w:rsid w:val="001C61EF"/>
    <w:rsid w:val="001C674B"/>
    <w:rsid w:val="001C6D9D"/>
    <w:rsid w:val="001D048E"/>
    <w:rsid w:val="001D0700"/>
    <w:rsid w:val="001D097C"/>
    <w:rsid w:val="001D152C"/>
    <w:rsid w:val="001D1AAF"/>
    <w:rsid w:val="001D2BEE"/>
    <w:rsid w:val="001D3642"/>
    <w:rsid w:val="001D3C06"/>
    <w:rsid w:val="001D3E54"/>
    <w:rsid w:val="001D4D11"/>
    <w:rsid w:val="001D512F"/>
    <w:rsid w:val="001D5E11"/>
    <w:rsid w:val="001D73B7"/>
    <w:rsid w:val="001E0511"/>
    <w:rsid w:val="001E097E"/>
    <w:rsid w:val="001E1079"/>
    <w:rsid w:val="001E2315"/>
    <w:rsid w:val="001E2920"/>
    <w:rsid w:val="001E293B"/>
    <w:rsid w:val="001E3389"/>
    <w:rsid w:val="001E34E2"/>
    <w:rsid w:val="001E3C47"/>
    <w:rsid w:val="001E434F"/>
    <w:rsid w:val="001E460A"/>
    <w:rsid w:val="001E4E8C"/>
    <w:rsid w:val="001E5FBC"/>
    <w:rsid w:val="001E6885"/>
    <w:rsid w:val="001E6C10"/>
    <w:rsid w:val="001E795B"/>
    <w:rsid w:val="001E7ADC"/>
    <w:rsid w:val="001E7ED8"/>
    <w:rsid w:val="001F02F3"/>
    <w:rsid w:val="001F0501"/>
    <w:rsid w:val="001F06C0"/>
    <w:rsid w:val="001F0E0F"/>
    <w:rsid w:val="001F0E25"/>
    <w:rsid w:val="001F135C"/>
    <w:rsid w:val="001F15D5"/>
    <w:rsid w:val="001F17F9"/>
    <w:rsid w:val="001F1EBB"/>
    <w:rsid w:val="001F3377"/>
    <w:rsid w:val="001F3423"/>
    <w:rsid w:val="001F5557"/>
    <w:rsid w:val="001F6802"/>
    <w:rsid w:val="001F693D"/>
    <w:rsid w:val="001F7CB7"/>
    <w:rsid w:val="001F7F17"/>
    <w:rsid w:val="00201120"/>
    <w:rsid w:val="002034BE"/>
    <w:rsid w:val="00204344"/>
    <w:rsid w:val="002046A2"/>
    <w:rsid w:val="00204772"/>
    <w:rsid w:val="00204A19"/>
    <w:rsid w:val="00205E37"/>
    <w:rsid w:val="002062FF"/>
    <w:rsid w:val="00206591"/>
    <w:rsid w:val="0020699E"/>
    <w:rsid w:val="0020788D"/>
    <w:rsid w:val="00207C57"/>
    <w:rsid w:val="00207E1A"/>
    <w:rsid w:val="002103B8"/>
    <w:rsid w:val="002112FA"/>
    <w:rsid w:val="0021178B"/>
    <w:rsid w:val="00211971"/>
    <w:rsid w:val="0021378E"/>
    <w:rsid w:val="00213ADA"/>
    <w:rsid w:val="00213BE7"/>
    <w:rsid w:val="00213D08"/>
    <w:rsid w:val="002143DC"/>
    <w:rsid w:val="00214481"/>
    <w:rsid w:val="0021466A"/>
    <w:rsid w:val="00214FD3"/>
    <w:rsid w:val="002155D0"/>
    <w:rsid w:val="002158B3"/>
    <w:rsid w:val="00215D18"/>
    <w:rsid w:val="00215FF1"/>
    <w:rsid w:val="002169A4"/>
    <w:rsid w:val="002201E4"/>
    <w:rsid w:val="0022078F"/>
    <w:rsid w:val="0022174D"/>
    <w:rsid w:val="00221B77"/>
    <w:rsid w:val="00221F10"/>
    <w:rsid w:val="002237A7"/>
    <w:rsid w:val="002238E5"/>
    <w:rsid w:val="0022420D"/>
    <w:rsid w:val="002248F5"/>
    <w:rsid w:val="00225028"/>
    <w:rsid w:val="0022573C"/>
    <w:rsid w:val="00230031"/>
    <w:rsid w:val="002300DA"/>
    <w:rsid w:val="002303D8"/>
    <w:rsid w:val="00231307"/>
    <w:rsid w:val="00231CD6"/>
    <w:rsid w:val="00232A1B"/>
    <w:rsid w:val="00234295"/>
    <w:rsid w:val="002342BF"/>
    <w:rsid w:val="00234787"/>
    <w:rsid w:val="002347DA"/>
    <w:rsid w:val="002348B1"/>
    <w:rsid w:val="002349AE"/>
    <w:rsid w:val="002359D0"/>
    <w:rsid w:val="00235CC7"/>
    <w:rsid w:val="002364CB"/>
    <w:rsid w:val="0024025D"/>
    <w:rsid w:val="00240369"/>
    <w:rsid w:val="00240B90"/>
    <w:rsid w:val="002411E4"/>
    <w:rsid w:val="0024165E"/>
    <w:rsid w:val="0024182B"/>
    <w:rsid w:val="002432DC"/>
    <w:rsid w:val="002436CF"/>
    <w:rsid w:val="002438D2"/>
    <w:rsid w:val="00244444"/>
    <w:rsid w:val="00245851"/>
    <w:rsid w:val="0024632A"/>
    <w:rsid w:val="00246D0B"/>
    <w:rsid w:val="00250C31"/>
    <w:rsid w:val="00250FBF"/>
    <w:rsid w:val="00251EEB"/>
    <w:rsid w:val="00252C11"/>
    <w:rsid w:val="00253264"/>
    <w:rsid w:val="00254178"/>
    <w:rsid w:val="00254E71"/>
    <w:rsid w:val="00254F13"/>
    <w:rsid w:val="0025516E"/>
    <w:rsid w:val="0025646B"/>
    <w:rsid w:val="002564ED"/>
    <w:rsid w:val="00256F66"/>
    <w:rsid w:val="0026038B"/>
    <w:rsid w:val="00261321"/>
    <w:rsid w:val="0026194E"/>
    <w:rsid w:val="0026197B"/>
    <w:rsid w:val="00261D1C"/>
    <w:rsid w:val="00261E30"/>
    <w:rsid w:val="002628AC"/>
    <w:rsid w:val="00263251"/>
    <w:rsid w:val="00263A94"/>
    <w:rsid w:val="00264344"/>
    <w:rsid w:val="0026469E"/>
    <w:rsid w:val="0026496D"/>
    <w:rsid w:val="00264B35"/>
    <w:rsid w:val="00265764"/>
    <w:rsid w:val="00265B03"/>
    <w:rsid w:val="00265E82"/>
    <w:rsid w:val="00267413"/>
    <w:rsid w:val="0026744E"/>
    <w:rsid w:val="00267F7F"/>
    <w:rsid w:val="00270074"/>
    <w:rsid w:val="00270778"/>
    <w:rsid w:val="0027160C"/>
    <w:rsid w:val="00271AEB"/>
    <w:rsid w:val="00271E9E"/>
    <w:rsid w:val="00272129"/>
    <w:rsid w:val="00272C76"/>
    <w:rsid w:val="00273451"/>
    <w:rsid w:val="00273D52"/>
    <w:rsid w:val="00274DC7"/>
    <w:rsid w:val="002755E8"/>
    <w:rsid w:val="00275912"/>
    <w:rsid w:val="00276584"/>
    <w:rsid w:val="00276C0E"/>
    <w:rsid w:val="00276DCA"/>
    <w:rsid w:val="0027768B"/>
    <w:rsid w:val="0028028F"/>
    <w:rsid w:val="00280474"/>
    <w:rsid w:val="002808E5"/>
    <w:rsid w:val="0028115F"/>
    <w:rsid w:val="0028120F"/>
    <w:rsid w:val="0028186C"/>
    <w:rsid w:val="0028309C"/>
    <w:rsid w:val="0028328D"/>
    <w:rsid w:val="002840D7"/>
    <w:rsid w:val="0028442A"/>
    <w:rsid w:val="00284F49"/>
    <w:rsid w:val="00285827"/>
    <w:rsid w:val="0028692C"/>
    <w:rsid w:val="00286941"/>
    <w:rsid w:val="00286D46"/>
    <w:rsid w:val="002876F0"/>
    <w:rsid w:val="00287C36"/>
    <w:rsid w:val="00287D15"/>
    <w:rsid w:val="00290C72"/>
    <w:rsid w:val="00291099"/>
    <w:rsid w:val="002916E9"/>
    <w:rsid w:val="00293970"/>
    <w:rsid w:val="00293C4D"/>
    <w:rsid w:val="00293CF4"/>
    <w:rsid w:val="00294149"/>
    <w:rsid w:val="002946C1"/>
    <w:rsid w:val="00294D6A"/>
    <w:rsid w:val="002952CB"/>
    <w:rsid w:val="0029644B"/>
    <w:rsid w:val="00296C89"/>
    <w:rsid w:val="002972E5"/>
    <w:rsid w:val="00297D06"/>
    <w:rsid w:val="002A082A"/>
    <w:rsid w:val="002A0946"/>
    <w:rsid w:val="002A0973"/>
    <w:rsid w:val="002A0E47"/>
    <w:rsid w:val="002A1E2C"/>
    <w:rsid w:val="002A3F4A"/>
    <w:rsid w:val="002A4FF4"/>
    <w:rsid w:val="002A5729"/>
    <w:rsid w:val="002A5D71"/>
    <w:rsid w:val="002A6A6B"/>
    <w:rsid w:val="002A6EBB"/>
    <w:rsid w:val="002A7A74"/>
    <w:rsid w:val="002B0278"/>
    <w:rsid w:val="002B0AE1"/>
    <w:rsid w:val="002B11DD"/>
    <w:rsid w:val="002B1E71"/>
    <w:rsid w:val="002B1EAE"/>
    <w:rsid w:val="002B215C"/>
    <w:rsid w:val="002B33C5"/>
    <w:rsid w:val="002B35E0"/>
    <w:rsid w:val="002B3D2C"/>
    <w:rsid w:val="002B41B4"/>
    <w:rsid w:val="002B47A5"/>
    <w:rsid w:val="002B535D"/>
    <w:rsid w:val="002B5682"/>
    <w:rsid w:val="002B5B62"/>
    <w:rsid w:val="002B5D91"/>
    <w:rsid w:val="002B6A51"/>
    <w:rsid w:val="002B6F10"/>
    <w:rsid w:val="002B6F30"/>
    <w:rsid w:val="002B7640"/>
    <w:rsid w:val="002B76AA"/>
    <w:rsid w:val="002B7DA9"/>
    <w:rsid w:val="002C0531"/>
    <w:rsid w:val="002C072B"/>
    <w:rsid w:val="002C1017"/>
    <w:rsid w:val="002C1FFC"/>
    <w:rsid w:val="002C324A"/>
    <w:rsid w:val="002C37F8"/>
    <w:rsid w:val="002C39DC"/>
    <w:rsid w:val="002C6C01"/>
    <w:rsid w:val="002C6CC8"/>
    <w:rsid w:val="002C78D4"/>
    <w:rsid w:val="002C7967"/>
    <w:rsid w:val="002D0023"/>
    <w:rsid w:val="002D03B7"/>
    <w:rsid w:val="002D07F4"/>
    <w:rsid w:val="002D0DEB"/>
    <w:rsid w:val="002D1689"/>
    <w:rsid w:val="002D1CC1"/>
    <w:rsid w:val="002D1FF8"/>
    <w:rsid w:val="002D24ED"/>
    <w:rsid w:val="002D2B7F"/>
    <w:rsid w:val="002D2DF5"/>
    <w:rsid w:val="002D2F11"/>
    <w:rsid w:val="002D39B1"/>
    <w:rsid w:val="002D4064"/>
    <w:rsid w:val="002D440A"/>
    <w:rsid w:val="002D4414"/>
    <w:rsid w:val="002D446F"/>
    <w:rsid w:val="002E0EEB"/>
    <w:rsid w:val="002E2759"/>
    <w:rsid w:val="002E2C18"/>
    <w:rsid w:val="002E33ED"/>
    <w:rsid w:val="002E3525"/>
    <w:rsid w:val="002E5874"/>
    <w:rsid w:val="002E5FF8"/>
    <w:rsid w:val="002E6CB1"/>
    <w:rsid w:val="002E6F62"/>
    <w:rsid w:val="002E72B8"/>
    <w:rsid w:val="002E76A1"/>
    <w:rsid w:val="002F0868"/>
    <w:rsid w:val="002F096C"/>
    <w:rsid w:val="002F1F6A"/>
    <w:rsid w:val="002F2309"/>
    <w:rsid w:val="002F53D3"/>
    <w:rsid w:val="002F55A0"/>
    <w:rsid w:val="002F5A46"/>
    <w:rsid w:val="002F6ADF"/>
    <w:rsid w:val="002F765C"/>
    <w:rsid w:val="002F7671"/>
    <w:rsid w:val="002F7713"/>
    <w:rsid w:val="0030048C"/>
    <w:rsid w:val="003004C7"/>
    <w:rsid w:val="0030074E"/>
    <w:rsid w:val="00300D3B"/>
    <w:rsid w:val="00301782"/>
    <w:rsid w:val="00302DED"/>
    <w:rsid w:val="003034E7"/>
    <w:rsid w:val="00303FCD"/>
    <w:rsid w:val="0030406C"/>
    <w:rsid w:val="00305A9C"/>
    <w:rsid w:val="00307408"/>
    <w:rsid w:val="003079D4"/>
    <w:rsid w:val="0031094D"/>
    <w:rsid w:val="00310AF2"/>
    <w:rsid w:val="0031217E"/>
    <w:rsid w:val="003121F8"/>
    <w:rsid w:val="0031254D"/>
    <w:rsid w:val="00312618"/>
    <w:rsid w:val="00313874"/>
    <w:rsid w:val="003138CB"/>
    <w:rsid w:val="00313E0B"/>
    <w:rsid w:val="00314611"/>
    <w:rsid w:val="00317E50"/>
    <w:rsid w:val="00317EF1"/>
    <w:rsid w:val="00321A45"/>
    <w:rsid w:val="003222F7"/>
    <w:rsid w:val="00322694"/>
    <w:rsid w:val="00322F42"/>
    <w:rsid w:val="00323953"/>
    <w:rsid w:val="00323E99"/>
    <w:rsid w:val="00327C9B"/>
    <w:rsid w:val="0033018A"/>
    <w:rsid w:val="003301EA"/>
    <w:rsid w:val="00331773"/>
    <w:rsid w:val="00331FE8"/>
    <w:rsid w:val="00331FF2"/>
    <w:rsid w:val="0033217A"/>
    <w:rsid w:val="00333F09"/>
    <w:rsid w:val="0033640D"/>
    <w:rsid w:val="00336446"/>
    <w:rsid w:val="00336A3B"/>
    <w:rsid w:val="00340B1C"/>
    <w:rsid w:val="00340B34"/>
    <w:rsid w:val="00341336"/>
    <w:rsid w:val="00343A4B"/>
    <w:rsid w:val="003442CC"/>
    <w:rsid w:val="0034461E"/>
    <w:rsid w:val="00344A93"/>
    <w:rsid w:val="0034502B"/>
    <w:rsid w:val="00345B70"/>
    <w:rsid w:val="003467B4"/>
    <w:rsid w:val="00346AAA"/>
    <w:rsid w:val="00346D3C"/>
    <w:rsid w:val="00346E44"/>
    <w:rsid w:val="00347338"/>
    <w:rsid w:val="00347F18"/>
    <w:rsid w:val="00347F31"/>
    <w:rsid w:val="00351621"/>
    <w:rsid w:val="00352733"/>
    <w:rsid w:val="00352FF8"/>
    <w:rsid w:val="00353070"/>
    <w:rsid w:val="0035378E"/>
    <w:rsid w:val="00353948"/>
    <w:rsid w:val="003543E2"/>
    <w:rsid w:val="003549B5"/>
    <w:rsid w:val="0035501C"/>
    <w:rsid w:val="00355155"/>
    <w:rsid w:val="003560A4"/>
    <w:rsid w:val="00357936"/>
    <w:rsid w:val="00357DF8"/>
    <w:rsid w:val="003613D9"/>
    <w:rsid w:val="003615FF"/>
    <w:rsid w:val="0036174C"/>
    <w:rsid w:val="00362642"/>
    <w:rsid w:val="0036276A"/>
    <w:rsid w:val="00362A71"/>
    <w:rsid w:val="00363C9A"/>
    <w:rsid w:val="003647E5"/>
    <w:rsid w:val="00364E16"/>
    <w:rsid w:val="0036593C"/>
    <w:rsid w:val="00366E3C"/>
    <w:rsid w:val="00367AA5"/>
    <w:rsid w:val="00367BD4"/>
    <w:rsid w:val="00370890"/>
    <w:rsid w:val="00371659"/>
    <w:rsid w:val="003719A2"/>
    <w:rsid w:val="00371F1C"/>
    <w:rsid w:val="00372CF3"/>
    <w:rsid w:val="00374019"/>
    <w:rsid w:val="0037440E"/>
    <w:rsid w:val="00374AC4"/>
    <w:rsid w:val="0037593E"/>
    <w:rsid w:val="003762A4"/>
    <w:rsid w:val="0037741E"/>
    <w:rsid w:val="003806D3"/>
    <w:rsid w:val="003811FF"/>
    <w:rsid w:val="00381471"/>
    <w:rsid w:val="00381880"/>
    <w:rsid w:val="00381C58"/>
    <w:rsid w:val="003824CE"/>
    <w:rsid w:val="00383370"/>
    <w:rsid w:val="003836EF"/>
    <w:rsid w:val="0038428B"/>
    <w:rsid w:val="003845FE"/>
    <w:rsid w:val="00384A54"/>
    <w:rsid w:val="00385393"/>
    <w:rsid w:val="003866BF"/>
    <w:rsid w:val="003868A6"/>
    <w:rsid w:val="00386987"/>
    <w:rsid w:val="00386B71"/>
    <w:rsid w:val="00386FDD"/>
    <w:rsid w:val="00387144"/>
    <w:rsid w:val="003877C7"/>
    <w:rsid w:val="00390298"/>
    <w:rsid w:val="00390D5A"/>
    <w:rsid w:val="00391058"/>
    <w:rsid w:val="00391247"/>
    <w:rsid w:val="003923F2"/>
    <w:rsid w:val="00394D29"/>
    <w:rsid w:val="00395B02"/>
    <w:rsid w:val="0039630A"/>
    <w:rsid w:val="00396424"/>
    <w:rsid w:val="0039691D"/>
    <w:rsid w:val="00396A84"/>
    <w:rsid w:val="00396CC1"/>
    <w:rsid w:val="00397732"/>
    <w:rsid w:val="00397EB7"/>
    <w:rsid w:val="003A0296"/>
    <w:rsid w:val="003A02FD"/>
    <w:rsid w:val="003A06C1"/>
    <w:rsid w:val="003A09CD"/>
    <w:rsid w:val="003A225F"/>
    <w:rsid w:val="003A232A"/>
    <w:rsid w:val="003A268C"/>
    <w:rsid w:val="003A2ECE"/>
    <w:rsid w:val="003A35FE"/>
    <w:rsid w:val="003A381B"/>
    <w:rsid w:val="003A5390"/>
    <w:rsid w:val="003A5CDB"/>
    <w:rsid w:val="003A6275"/>
    <w:rsid w:val="003A6325"/>
    <w:rsid w:val="003A7055"/>
    <w:rsid w:val="003A79CC"/>
    <w:rsid w:val="003B1FA8"/>
    <w:rsid w:val="003B2201"/>
    <w:rsid w:val="003B2C13"/>
    <w:rsid w:val="003B2C7D"/>
    <w:rsid w:val="003B3FE0"/>
    <w:rsid w:val="003B4133"/>
    <w:rsid w:val="003B4F72"/>
    <w:rsid w:val="003B5587"/>
    <w:rsid w:val="003B6001"/>
    <w:rsid w:val="003B6B12"/>
    <w:rsid w:val="003B6D1A"/>
    <w:rsid w:val="003B751B"/>
    <w:rsid w:val="003C0CE9"/>
    <w:rsid w:val="003C0EF7"/>
    <w:rsid w:val="003C15D8"/>
    <w:rsid w:val="003C259E"/>
    <w:rsid w:val="003C33B1"/>
    <w:rsid w:val="003C38D0"/>
    <w:rsid w:val="003C3C5D"/>
    <w:rsid w:val="003C3F91"/>
    <w:rsid w:val="003C4CAA"/>
    <w:rsid w:val="003C4D5D"/>
    <w:rsid w:val="003C4EFF"/>
    <w:rsid w:val="003C7B9E"/>
    <w:rsid w:val="003C7F59"/>
    <w:rsid w:val="003D0387"/>
    <w:rsid w:val="003D0E75"/>
    <w:rsid w:val="003D17A7"/>
    <w:rsid w:val="003D1FDC"/>
    <w:rsid w:val="003D3439"/>
    <w:rsid w:val="003D43A1"/>
    <w:rsid w:val="003D43C9"/>
    <w:rsid w:val="003D5202"/>
    <w:rsid w:val="003D5808"/>
    <w:rsid w:val="003D6B09"/>
    <w:rsid w:val="003D75FF"/>
    <w:rsid w:val="003D799E"/>
    <w:rsid w:val="003D7C45"/>
    <w:rsid w:val="003E08C1"/>
    <w:rsid w:val="003E0C68"/>
    <w:rsid w:val="003E0FE4"/>
    <w:rsid w:val="003E2318"/>
    <w:rsid w:val="003E278F"/>
    <w:rsid w:val="003E2A29"/>
    <w:rsid w:val="003E2BE5"/>
    <w:rsid w:val="003E3151"/>
    <w:rsid w:val="003E3BCF"/>
    <w:rsid w:val="003E4018"/>
    <w:rsid w:val="003E495A"/>
    <w:rsid w:val="003E542D"/>
    <w:rsid w:val="003E54C3"/>
    <w:rsid w:val="003E60AB"/>
    <w:rsid w:val="003E7C10"/>
    <w:rsid w:val="003F0884"/>
    <w:rsid w:val="003F0E3B"/>
    <w:rsid w:val="003F1918"/>
    <w:rsid w:val="003F2220"/>
    <w:rsid w:val="003F242E"/>
    <w:rsid w:val="003F2980"/>
    <w:rsid w:val="003F3B44"/>
    <w:rsid w:val="003F486C"/>
    <w:rsid w:val="003F49C7"/>
    <w:rsid w:val="003F520F"/>
    <w:rsid w:val="003F5CBB"/>
    <w:rsid w:val="003F6602"/>
    <w:rsid w:val="003F6D3C"/>
    <w:rsid w:val="004001CE"/>
    <w:rsid w:val="0040058A"/>
    <w:rsid w:val="0040181F"/>
    <w:rsid w:val="0040240D"/>
    <w:rsid w:val="00402EE4"/>
    <w:rsid w:val="00403695"/>
    <w:rsid w:val="00404411"/>
    <w:rsid w:val="00406474"/>
    <w:rsid w:val="00406FC1"/>
    <w:rsid w:val="004072CC"/>
    <w:rsid w:val="004104EA"/>
    <w:rsid w:val="004120EA"/>
    <w:rsid w:val="004127F7"/>
    <w:rsid w:val="00412A4C"/>
    <w:rsid w:val="00412BC8"/>
    <w:rsid w:val="004131E3"/>
    <w:rsid w:val="00414A47"/>
    <w:rsid w:val="00415972"/>
    <w:rsid w:val="00415BDD"/>
    <w:rsid w:val="00417031"/>
    <w:rsid w:val="00421967"/>
    <w:rsid w:val="00422B30"/>
    <w:rsid w:val="004230BC"/>
    <w:rsid w:val="00423810"/>
    <w:rsid w:val="00424A07"/>
    <w:rsid w:val="004260FB"/>
    <w:rsid w:val="004267A7"/>
    <w:rsid w:val="00427879"/>
    <w:rsid w:val="00427900"/>
    <w:rsid w:val="00427E75"/>
    <w:rsid w:val="00430647"/>
    <w:rsid w:val="00430775"/>
    <w:rsid w:val="004315E6"/>
    <w:rsid w:val="004316F7"/>
    <w:rsid w:val="004319A3"/>
    <w:rsid w:val="004329CF"/>
    <w:rsid w:val="0043394C"/>
    <w:rsid w:val="00433BE0"/>
    <w:rsid w:val="00433C09"/>
    <w:rsid w:val="00433E23"/>
    <w:rsid w:val="004341B0"/>
    <w:rsid w:val="004344B6"/>
    <w:rsid w:val="004346E2"/>
    <w:rsid w:val="004354BE"/>
    <w:rsid w:val="004356C2"/>
    <w:rsid w:val="004359B0"/>
    <w:rsid w:val="00436F1E"/>
    <w:rsid w:val="00437990"/>
    <w:rsid w:val="00437CA8"/>
    <w:rsid w:val="00440A4A"/>
    <w:rsid w:val="00441570"/>
    <w:rsid w:val="00441B0A"/>
    <w:rsid w:val="00443587"/>
    <w:rsid w:val="0044395E"/>
    <w:rsid w:val="00443F8B"/>
    <w:rsid w:val="00445209"/>
    <w:rsid w:val="004456AB"/>
    <w:rsid w:val="00445A6B"/>
    <w:rsid w:val="0044626D"/>
    <w:rsid w:val="0044773A"/>
    <w:rsid w:val="00447AE2"/>
    <w:rsid w:val="00451345"/>
    <w:rsid w:val="0045185F"/>
    <w:rsid w:val="00451F5F"/>
    <w:rsid w:val="004522C5"/>
    <w:rsid w:val="0045476D"/>
    <w:rsid w:val="004553F0"/>
    <w:rsid w:val="00455479"/>
    <w:rsid w:val="00456209"/>
    <w:rsid w:val="0045652A"/>
    <w:rsid w:val="004571AB"/>
    <w:rsid w:val="00457244"/>
    <w:rsid w:val="004572BD"/>
    <w:rsid w:val="00457451"/>
    <w:rsid w:val="004613EA"/>
    <w:rsid w:val="00461F41"/>
    <w:rsid w:val="00462170"/>
    <w:rsid w:val="00462675"/>
    <w:rsid w:val="00462F20"/>
    <w:rsid w:val="00463827"/>
    <w:rsid w:val="004643AF"/>
    <w:rsid w:val="00464FF6"/>
    <w:rsid w:val="00465468"/>
    <w:rsid w:val="0046601D"/>
    <w:rsid w:val="00466E46"/>
    <w:rsid w:val="0046768F"/>
    <w:rsid w:val="004709A7"/>
    <w:rsid w:val="0047243E"/>
    <w:rsid w:val="0047391D"/>
    <w:rsid w:val="004744FE"/>
    <w:rsid w:val="0047456A"/>
    <w:rsid w:val="004746B3"/>
    <w:rsid w:val="00474D0C"/>
    <w:rsid w:val="0047541E"/>
    <w:rsid w:val="0047724E"/>
    <w:rsid w:val="00477C41"/>
    <w:rsid w:val="004801E7"/>
    <w:rsid w:val="00480230"/>
    <w:rsid w:val="00482A4C"/>
    <w:rsid w:val="00482DDD"/>
    <w:rsid w:val="0048341F"/>
    <w:rsid w:val="0048371B"/>
    <w:rsid w:val="0048381A"/>
    <w:rsid w:val="00484A2D"/>
    <w:rsid w:val="00484C9C"/>
    <w:rsid w:val="00484F09"/>
    <w:rsid w:val="00485B75"/>
    <w:rsid w:val="00485BAF"/>
    <w:rsid w:val="004873DD"/>
    <w:rsid w:val="004874C4"/>
    <w:rsid w:val="00490AAA"/>
    <w:rsid w:val="00490B7D"/>
    <w:rsid w:val="00492A2E"/>
    <w:rsid w:val="00493212"/>
    <w:rsid w:val="004933B5"/>
    <w:rsid w:val="0049374F"/>
    <w:rsid w:val="00493F94"/>
    <w:rsid w:val="004941AD"/>
    <w:rsid w:val="00494A22"/>
    <w:rsid w:val="00494B12"/>
    <w:rsid w:val="00495619"/>
    <w:rsid w:val="004959E1"/>
    <w:rsid w:val="00495B29"/>
    <w:rsid w:val="00496D0C"/>
    <w:rsid w:val="00497245"/>
    <w:rsid w:val="004A1119"/>
    <w:rsid w:val="004A17D7"/>
    <w:rsid w:val="004A1BC0"/>
    <w:rsid w:val="004A2801"/>
    <w:rsid w:val="004A4528"/>
    <w:rsid w:val="004A4C87"/>
    <w:rsid w:val="004A6B1D"/>
    <w:rsid w:val="004A726D"/>
    <w:rsid w:val="004B0C00"/>
    <w:rsid w:val="004B0C49"/>
    <w:rsid w:val="004B0D00"/>
    <w:rsid w:val="004B1487"/>
    <w:rsid w:val="004B1680"/>
    <w:rsid w:val="004B2391"/>
    <w:rsid w:val="004B28CC"/>
    <w:rsid w:val="004B42DA"/>
    <w:rsid w:val="004B4C4D"/>
    <w:rsid w:val="004B6B4F"/>
    <w:rsid w:val="004B6F56"/>
    <w:rsid w:val="004B7927"/>
    <w:rsid w:val="004B7A2A"/>
    <w:rsid w:val="004B7F58"/>
    <w:rsid w:val="004C0355"/>
    <w:rsid w:val="004C1419"/>
    <w:rsid w:val="004C18B8"/>
    <w:rsid w:val="004C28F3"/>
    <w:rsid w:val="004C2CEB"/>
    <w:rsid w:val="004C2E0F"/>
    <w:rsid w:val="004C4963"/>
    <w:rsid w:val="004C4A87"/>
    <w:rsid w:val="004C4F00"/>
    <w:rsid w:val="004C57DB"/>
    <w:rsid w:val="004C581A"/>
    <w:rsid w:val="004C767A"/>
    <w:rsid w:val="004D02D9"/>
    <w:rsid w:val="004D0B78"/>
    <w:rsid w:val="004D0BD6"/>
    <w:rsid w:val="004D1254"/>
    <w:rsid w:val="004D15E5"/>
    <w:rsid w:val="004D18F0"/>
    <w:rsid w:val="004D1973"/>
    <w:rsid w:val="004D2CFF"/>
    <w:rsid w:val="004D3405"/>
    <w:rsid w:val="004D36F7"/>
    <w:rsid w:val="004D3DDD"/>
    <w:rsid w:val="004D4724"/>
    <w:rsid w:val="004D55B9"/>
    <w:rsid w:val="004D5BCB"/>
    <w:rsid w:val="004D5FD6"/>
    <w:rsid w:val="004D673D"/>
    <w:rsid w:val="004D6EDC"/>
    <w:rsid w:val="004D6FD9"/>
    <w:rsid w:val="004D7629"/>
    <w:rsid w:val="004E1324"/>
    <w:rsid w:val="004E1C59"/>
    <w:rsid w:val="004E30ED"/>
    <w:rsid w:val="004E3CAE"/>
    <w:rsid w:val="004E5833"/>
    <w:rsid w:val="004E6252"/>
    <w:rsid w:val="004E6C41"/>
    <w:rsid w:val="004E7767"/>
    <w:rsid w:val="004E7C24"/>
    <w:rsid w:val="004F0E90"/>
    <w:rsid w:val="004F2A0E"/>
    <w:rsid w:val="004F2A3C"/>
    <w:rsid w:val="004F34BE"/>
    <w:rsid w:val="004F5408"/>
    <w:rsid w:val="004F5DD5"/>
    <w:rsid w:val="004F640C"/>
    <w:rsid w:val="004F671B"/>
    <w:rsid w:val="004F7287"/>
    <w:rsid w:val="004F7365"/>
    <w:rsid w:val="004F7581"/>
    <w:rsid w:val="004F7660"/>
    <w:rsid w:val="00500321"/>
    <w:rsid w:val="005010E2"/>
    <w:rsid w:val="005013B8"/>
    <w:rsid w:val="00501471"/>
    <w:rsid w:val="00501C79"/>
    <w:rsid w:val="0050244A"/>
    <w:rsid w:val="0050291E"/>
    <w:rsid w:val="005038AE"/>
    <w:rsid w:val="00503B45"/>
    <w:rsid w:val="00503B96"/>
    <w:rsid w:val="00503FFF"/>
    <w:rsid w:val="00504427"/>
    <w:rsid w:val="00505314"/>
    <w:rsid w:val="00505DD4"/>
    <w:rsid w:val="00506B0C"/>
    <w:rsid w:val="00506D7F"/>
    <w:rsid w:val="005070FE"/>
    <w:rsid w:val="005079FC"/>
    <w:rsid w:val="005107E2"/>
    <w:rsid w:val="00511511"/>
    <w:rsid w:val="00511D39"/>
    <w:rsid w:val="00512D52"/>
    <w:rsid w:val="0051367D"/>
    <w:rsid w:val="005136EC"/>
    <w:rsid w:val="00515F98"/>
    <w:rsid w:val="005161B3"/>
    <w:rsid w:val="0051663C"/>
    <w:rsid w:val="0051718B"/>
    <w:rsid w:val="00517D5D"/>
    <w:rsid w:val="00517D7B"/>
    <w:rsid w:val="005211D5"/>
    <w:rsid w:val="005212CC"/>
    <w:rsid w:val="0052143A"/>
    <w:rsid w:val="005215B3"/>
    <w:rsid w:val="005215D9"/>
    <w:rsid w:val="005217DA"/>
    <w:rsid w:val="005219B7"/>
    <w:rsid w:val="005222F5"/>
    <w:rsid w:val="00523B5F"/>
    <w:rsid w:val="00524D33"/>
    <w:rsid w:val="00524E44"/>
    <w:rsid w:val="005255AF"/>
    <w:rsid w:val="00525B61"/>
    <w:rsid w:val="00526211"/>
    <w:rsid w:val="0052622A"/>
    <w:rsid w:val="00526F7F"/>
    <w:rsid w:val="005270DD"/>
    <w:rsid w:val="0052782D"/>
    <w:rsid w:val="00527F15"/>
    <w:rsid w:val="00530044"/>
    <w:rsid w:val="0053022F"/>
    <w:rsid w:val="00531196"/>
    <w:rsid w:val="00531ED8"/>
    <w:rsid w:val="00531F6A"/>
    <w:rsid w:val="00532036"/>
    <w:rsid w:val="0053497F"/>
    <w:rsid w:val="00534EDC"/>
    <w:rsid w:val="00541028"/>
    <w:rsid w:val="0054130C"/>
    <w:rsid w:val="005417F6"/>
    <w:rsid w:val="00541A61"/>
    <w:rsid w:val="00541FE6"/>
    <w:rsid w:val="00542056"/>
    <w:rsid w:val="005420E4"/>
    <w:rsid w:val="00543116"/>
    <w:rsid w:val="005449E5"/>
    <w:rsid w:val="00545FC9"/>
    <w:rsid w:val="00546301"/>
    <w:rsid w:val="00546743"/>
    <w:rsid w:val="00546B3E"/>
    <w:rsid w:val="00547415"/>
    <w:rsid w:val="00547593"/>
    <w:rsid w:val="005475AB"/>
    <w:rsid w:val="00547738"/>
    <w:rsid w:val="00547E23"/>
    <w:rsid w:val="00547E4F"/>
    <w:rsid w:val="0055074E"/>
    <w:rsid w:val="005507CF"/>
    <w:rsid w:val="005508C3"/>
    <w:rsid w:val="00550BFD"/>
    <w:rsid w:val="00550E3D"/>
    <w:rsid w:val="00551512"/>
    <w:rsid w:val="005517C7"/>
    <w:rsid w:val="00552408"/>
    <w:rsid w:val="005524D2"/>
    <w:rsid w:val="00552C8B"/>
    <w:rsid w:val="00554003"/>
    <w:rsid w:val="00554D3F"/>
    <w:rsid w:val="00554FB2"/>
    <w:rsid w:val="00555FDF"/>
    <w:rsid w:val="0055616D"/>
    <w:rsid w:val="005566F0"/>
    <w:rsid w:val="0055702E"/>
    <w:rsid w:val="005579CD"/>
    <w:rsid w:val="00560168"/>
    <w:rsid w:val="005616C6"/>
    <w:rsid w:val="005625B9"/>
    <w:rsid w:val="00564A51"/>
    <w:rsid w:val="00565397"/>
    <w:rsid w:val="00566DE7"/>
    <w:rsid w:val="0056739F"/>
    <w:rsid w:val="00567F4F"/>
    <w:rsid w:val="005729C3"/>
    <w:rsid w:val="00572CAB"/>
    <w:rsid w:val="00572D2E"/>
    <w:rsid w:val="0057676C"/>
    <w:rsid w:val="00576E9F"/>
    <w:rsid w:val="005803B1"/>
    <w:rsid w:val="0058113D"/>
    <w:rsid w:val="005815FA"/>
    <w:rsid w:val="005820C2"/>
    <w:rsid w:val="0058218F"/>
    <w:rsid w:val="00582208"/>
    <w:rsid w:val="005829FD"/>
    <w:rsid w:val="00583D1C"/>
    <w:rsid w:val="00583D93"/>
    <w:rsid w:val="00584324"/>
    <w:rsid w:val="0058436A"/>
    <w:rsid w:val="00584E5A"/>
    <w:rsid w:val="00584F03"/>
    <w:rsid w:val="00585234"/>
    <w:rsid w:val="00585E33"/>
    <w:rsid w:val="00585F29"/>
    <w:rsid w:val="005863AC"/>
    <w:rsid w:val="00587F65"/>
    <w:rsid w:val="0059097A"/>
    <w:rsid w:val="00590AAE"/>
    <w:rsid w:val="00590C1D"/>
    <w:rsid w:val="00590CA7"/>
    <w:rsid w:val="00591279"/>
    <w:rsid w:val="00591438"/>
    <w:rsid w:val="005914BA"/>
    <w:rsid w:val="005917FF"/>
    <w:rsid w:val="005920A0"/>
    <w:rsid w:val="00592744"/>
    <w:rsid w:val="005937FE"/>
    <w:rsid w:val="00594897"/>
    <w:rsid w:val="00595501"/>
    <w:rsid w:val="00596CD5"/>
    <w:rsid w:val="00597673"/>
    <w:rsid w:val="00597761"/>
    <w:rsid w:val="00597809"/>
    <w:rsid w:val="005978C9"/>
    <w:rsid w:val="005A0770"/>
    <w:rsid w:val="005A13F7"/>
    <w:rsid w:val="005A1AA3"/>
    <w:rsid w:val="005A49F6"/>
    <w:rsid w:val="005A4CC6"/>
    <w:rsid w:val="005A52DF"/>
    <w:rsid w:val="005A6AE2"/>
    <w:rsid w:val="005B0680"/>
    <w:rsid w:val="005B0AC4"/>
    <w:rsid w:val="005B0EF2"/>
    <w:rsid w:val="005B2215"/>
    <w:rsid w:val="005B2434"/>
    <w:rsid w:val="005B3170"/>
    <w:rsid w:val="005B3474"/>
    <w:rsid w:val="005B350D"/>
    <w:rsid w:val="005B3619"/>
    <w:rsid w:val="005B3C47"/>
    <w:rsid w:val="005B4367"/>
    <w:rsid w:val="005B476F"/>
    <w:rsid w:val="005B4CD7"/>
    <w:rsid w:val="005B4DE9"/>
    <w:rsid w:val="005B557D"/>
    <w:rsid w:val="005B5CC9"/>
    <w:rsid w:val="005B6F04"/>
    <w:rsid w:val="005B7E41"/>
    <w:rsid w:val="005C18F0"/>
    <w:rsid w:val="005C193D"/>
    <w:rsid w:val="005C205A"/>
    <w:rsid w:val="005C34BA"/>
    <w:rsid w:val="005C387B"/>
    <w:rsid w:val="005C4A3D"/>
    <w:rsid w:val="005C5C6A"/>
    <w:rsid w:val="005C611E"/>
    <w:rsid w:val="005C6254"/>
    <w:rsid w:val="005C63D1"/>
    <w:rsid w:val="005C7D8F"/>
    <w:rsid w:val="005D0136"/>
    <w:rsid w:val="005D0586"/>
    <w:rsid w:val="005D0694"/>
    <w:rsid w:val="005D1513"/>
    <w:rsid w:val="005D1A9A"/>
    <w:rsid w:val="005D2A06"/>
    <w:rsid w:val="005D2E06"/>
    <w:rsid w:val="005D33E9"/>
    <w:rsid w:val="005D3D69"/>
    <w:rsid w:val="005D43D2"/>
    <w:rsid w:val="005D5694"/>
    <w:rsid w:val="005D6CE1"/>
    <w:rsid w:val="005D70E4"/>
    <w:rsid w:val="005D769E"/>
    <w:rsid w:val="005D7A33"/>
    <w:rsid w:val="005E18B1"/>
    <w:rsid w:val="005E2133"/>
    <w:rsid w:val="005E2CF7"/>
    <w:rsid w:val="005E3816"/>
    <w:rsid w:val="005E487C"/>
    <w:rsid w:val="005E4B55"/>
    <w:rsid w:val="005E541A"/>
    <w:rsid w:val="005E5505"/>
    <w:rsid w:val="005E5E53"/>
    <w:rsid w:val="005E660F"/>
    <w:rsid w:val="005E68E0"/>
    <w:rsid w:val="005E7C03"/>
    <w:rsid w:val="005E7E57"/>
    <w:rsid w:val="005F022E"/>
    <w:rsid w:val="005F1899"/>
    <w:rsid w:val="005F1F43"/>
    <w:rsid w:val="005F3B1A"/>
    <w:rsid w:val="005F3DDA"/>
    <w:rsid w:val="005F4E04"/>
    <w:rsid w:val="005F565E"/>
    <w:rsid w:val="005F6620"/>
    <w:rsid w:val="006005DE"/>
    <w:rsid w:val="00600765"/>
    <w:rsid w:val="006009B2"/>
    <w:rsid w:val="006022C9"/>
    <w:rsid w:val="006027E2"/>
    <w:rsid w:val="00602B8F"/>
    <w:rsid w:val="00602BE0"/>
    <w:rsid w:val="00603E66"/>
    <w:rsid w:val="00604002"/>
    <w:rsid w:val="00604211"/>
    <w:rsid w:val="00604A4F"/>
    <w:rsid w:val="00605563"/>
    <w:rsid w:val="00605B93"/>
    <w:rsid w:val="006075EC"/>
    <w:rsid w:val="0060799A"/>
    <w:rsid w:val="00610377"/>
    <w:rsid w:val="00610FD2"/>
    <w:rsid w:val="00611857"/>
    <w:rsid w:val="006140C1"/>
    <w:rsid w:val="00616346"/>
    <w:rsid w:val="0061676B"/>
    <w:rsid w:val="00617386"/>
    <w:rsid w:val="0061764D"/>
    <w:rsid w:val="00617AF9"/>
    <w:rsid w:val="00617D26"/>
    <w:rsid w:val="00620032"/>
    <w:rsid w:val="00620883"/>
    <w:rsid w:val="0062144E"/>
    <w:rsid w:val="00621537"/>
    <w:rsid w:val="00622FFC"/>
    <w:rsid w:val="006236E4"/>
    <w:rsid w:val="00623F0F"/>
    <w:rsid w:val="00624067"/>
    <w:rsid w:val="00624998"/>
    <w:rsid w:val="00624BD9"/>
    <w:rsid w:val="00625090"/>
    <w:rsid w:val="00626499"/>
    <w:rsid w:val="0062660E"/>
    <w:rsid w:val="006266CC"/>
    <w:rsid w:val="00627CF2"/>
    <w:rsid w:val="006305FA"/>
    <w:rsid w:val="00630917"/>
    <w:rsid w:val="00630B24"/>
    <w:rsid w:val="0063115D"/>
    <w:rsid w:val="0063258E"/>
    <w:rsid w:val="00632959"/>
    <w:rsid w:val="0063312A"/>
    <w:rsid w:val="00633782"/>
    <w:rsid w:val="00633A5F"/>
    <w:rsid w:val="00633AE3"/>
    <w:rsid w:val="00634A6C"/>
    <w:rsid w:val="00635C75"/>
    <w:rsid w:val="006369CF"/>
    <w:rsid w:val="00636C04"/>
    <w:rsid w:val="00636CCF"/>
    <w:rsid w:val="00637158"/>
    <w:rsid w:val="00637DEC"/>
    <w:rsid w:val="0064006B"/>
    <w:rsid w:val="0064295E"/>
    <w:rsid w:val="00642BC3"/>
    <w:rsid w:val="0064367D"/>
    <w:rsid w:val="00643C00"/>
    <w:rsid w:val="00645399"/>
    <w:rsid w:val="00645508"/>
    <w:rsid w:val="0064680F"/>
    <w:rsid w:val="00646AA0"/>
    <w:rsid w:val="00647AD6"/>
    <w:rsid w:val="00647E05"/>
    <w:rsid w:val="00650337"/>
    <w:rsid w:val="00651140"/>
    <w:rsid w:val="00651895"/>
    <w:rsid w:val="006524B1"/>
    <w:rsid w:val="00653530"/>
    <w:rsid w:val="00653614"/>
    <w:rsid w:val="00653898"/>
    <w:rsid w:val="00653A36"/>
    <w:rsid w:val="00653B6E"/>
    <w:rsid w:val="00653C51"/>
    <w:rsid w:val="006554A5"/>
    <w:rsid w:val="0065622E"/>
    <w:rsid w:val="0065694A"/>
    <w:rsid w:val="00656D3E"/>
    <w:rsid w:val="006570E7"/>
    <w:rsid w:val="00660B2F"/>
    <w:rsid w:val="00660B9A"/>
    <w:rsid w:val="00660E6E"/>
    <w:rsid w:val="0066205F"/>
    <w:rsid w:val="00664F19"/>
    <w:rsid w:val="006658E7"/>
    <w:rsid w:val="00665BEC"/>
    <w:rsid w:val="00665E5E"/>
    <w:rsid w:val="006679E6"/>
    <w:rsid w:val="00667FAF"/>
    <w:rsid w:val="00670674"/>
    <w:rsid w:val="00671189"/>
    <w:rsid w:val="00671F7E"/>
    <w:rsid w:val="00672259"/>
    <w:rsid w:val="00672802"/>
    <w:rsid w:val="00673468"/>
    <w:rsid w:val="006735F9"/>
    <w:rsid w:val="00673966"/>
    <w:rsid w:val="00673D63"/>
    <w:rsid w:val="00675876"/>
    <w:rsid w:val="00676556"/>
    <w:rsid w:val="006803E5"/>
    <w:rsid w:val="006803FD"/>
    <w:rsid w:val="00681198"/>
    <w:rsid w:val="00681A48"/>
    <w:rsid w:val="00681D42"/>
    <w:rsid w:val="00682CCE"/>
    <w:rsid w:val="00682F80"/>
    <w:rsid w:val="00686513"/>
    <w:rsid w:val="00686689"/>
    <w:rsid w:val="006876B5"/>
    <w:rsid w:val="006909BC"/>
    <w:rsid w:val="00692B85"/>
    <w:rsid w:val="00694642"/>
    <w:rsid w:val="00695F78"/>
    <w:rsid w:val="0069698A"/>
    <w:rsid w:val="006970B5"/>
    <w:rsid w:val="0069785B"/>
    <w:rsid w:val="006A0928"/>
    <w:rsid w:val="006A1022"/>
    <w:rsid w:val="006A1E73"/>
    <w:rsid w:val="006A1E77"/>
    <w:rsid w:val="006A22AB"/>
    <w:rsid w:val="006A3B7C"/>
    <w:rsid w:val="006A48B2"/>
    <w:rsid w:val="006A4F9A"/>
    <w:rsid w:val="006A5D3E"/>
    <w:rsid w:val="006A5FBB"/>
    <w:rsid w:val="006A6303"/>
    <w:rsid w:val="006A6901"/>
    <w:rsid w:val="006A7314"/>
    <w:rsid w:val="006B07C8"/>
    <w:rsid w:val="006B256D"/>
    <w:rsid w:val="006B3751"/>
    <w:rsid w:val="006B39D2"/>
    <w:rsid w:val="006B3D07"/>
    <w:rsid w:val="006B4303"/>
    <w:rsid w:val="006B4895"/>
    <w:rsid w:val="006B5771"/>
    <w:rsid w:val="006B59AD"/>
    <w:rsid w:val="006B5E73"/>
    <w:rsid w:val="006B684B"/>
    <w:rsid w:val="006B73D0"/>
    <w:rsid w:val="006B7DCD"/>
    <w:rsid w:val="006B7E9B"/>
    <w:rsid w:val="006B7F62"/>
    <w:rsid w:val="006C0226"/>
    <w:rsid w:val="006C0466"/>
    <w:rsid w:val="006C0652"/>
    <w:rsid w:val="006C115B"/>
    <w:rsid w:val="006C1E0A"/>
    <w:rsid w:val="006C1EB0"/>
    <w:rsid w:val="006C2DFB"/>
    <w:rsid w:val="006C3DF8"/>
    <w:rsid w:val="006C41FF"/>
    <w:rsid w:val="006C52A1"/>
    <w:rsid w:val="006C5F5A"/>
    <w:rsid w:val="006C6075"/>
    <w:rsid w:val="006C71B0"/>
    <w:rsid w:val="006C7DD1"/>
    <w:rsid w:val="006D012A"/>
    <w:rsid w:val="006D073E"/>
    <w:rsid w:val="006D4268"/>
    <w:rsid w:val="006D49B6"/>
    <w:rsid w:val="006D5ADF"/>
    <w:rsid w:val="006D71FB"/>
    <w:rsid w:val="006E2528"/>
    <w:rsid w:val="006E263B"/>
    <w:rsid w:val="006E394E"/>
    <w:rsid w:val="006E3DE4"/>
    <w:rsid w:val="006E45C2"/>
    <w:rsid w:val="006E4CB7"/>
    <w:rsid w:val="006E57A8"/>
    <w:rsid w:val="006E6D2B"/>
    <w:rsid w:val="006E713C"/>
    <w:rsid w:val="006E7EEC"/>
    <w:rsid w:val="006F254C"/>
    <w:rsid w:val="006F2FA6"/>
    <w:rsid w:val="006F324D"/>
    <w:rsid w:val="006F35C8"/>
    <w:rsid w:val="006F4985"/>
    <w:rsid w:val="006F4D38"/>
    <w:rsid w:val="006F59EA"/>
    <w:rsid w:val="006F7079"/>
    <w:rsid w:val="006F7BD5"/>
    <w:rsid w:val="00701299"/>
    <w:rsid w:val="007019D0"/>
    <w:rsid w:val="00702069"/>
    <w:rsid w:val="007031E3"/>
    <w:rsid w:val="00703288"/>
    <w:rsid w:val="00704ABA"/>
    <w:rsid w:val="00704B08"/>
    <w:rsid w:val="00704BBB"/>
    <w:rsid w:val="00705861"/>
    <w:rsid w:val="007060E8"/>
    <w:rsid w:val="007078D1"/>
    <w:rsid w:val="00711193"/>
    <w:rsid w:val="0071119D"/>
    <w:rsid w:val="00711CE5"/>
    <w:rsid w:val="00711DF3"/>
    <w:rsid w:val="0071360C"/>
    <w:rsid w:val="007140B7"/>
    <w:rsid w:val="00714CED"/>
    <w:rsid w:val="00715D01"/>
    <w:rsid w:val="00715F1A"/>
    <w:rsid w:val="00716122"/>
    <w:rsid w:val="00716329"/>
    <w:rsid w:val="00717C04"/>
    <w:rsid w:val="00720B42"/>
    <w:rsid w:val="007212B1"/>
    <w:rsid w:val="00721F9A"/>
    <w:rsid w:val="00721FD0"/>
    <w:rsid w:val="007221C3"/>
    <w:rsid w:val="0072393D"/>
    <w:rsid w:val="00723A3F"/>
    <w:rsid w:val="00723FCF"/>
    <w:rsid w:val="0072527A"/>
    <w:rsid w:val="007252BC"/>
    <w:rsid w:val="00726D13"/>
    <w:rsid w:val="00727D3B"/>
    <w:rsid w:val="00730E8A"/>
    <w:rsid w:val="00731212"/>
    <w:rsid w:val="007314ED"/>
    <w:rsid w:val="0073180F"/>
    <w:rsid w:val="00731925"/>
    <w:rsid w:val="00732B17"/>
    <w:rsid w:val="00732E9E"/>
    <w:rsid w:val="00733317"/>
    <w:rsid w:val="007340AD"/>
    <w:rsid w:val="00735CE2"/>
    <w:rsid w:val="007363B9"/>
    <w:rsid w:val="007376C6"/>
    <w:rsid w:val="00740133"/>
    <w:rsid w:val="007409BA"/>
    <w:rsid w:val="00740A70"/>
    <w:rsid w:val="00740C24"/>
    <w:rsid w:val="00741A5B"/>
    <w:rsid w:val="00741E4E"/>
    <w:rsid w:val="007430A8"/>
    <w:rsid w:val="007433C2"/>
    <w:rsid w:val="00743F22"/>
    <w:rsid w:val="00744BAB"/>
    <w:rsid w:val="00744E5A"/>
    <w:rsid w:val="007450CA"/>
    <w:rsid w:val="0074548D"/>
    <w:rsid w:val="00745FFD"/>
    <w:rsid w:val="007463F6"/>
    <w:rsid w:val="0074674A"/>
    <w:rsid w:val="00747743"/>
    <w:rsid w:val="00750582"/>
    <w:rsid w:val="007508EA"/>
    <w:rsid w:val="00750F63"/>
    <w:rsid w:val="00752D08"/>
    <w:rsid w:val="007537C8"/>
    <w:rsid w:val="00753EB9"/>
    <w:rsid w:val="0075464F"/>
    <w:rsid w:val="00755004"/>
    <w:rsid w:val="00755243"/>
    <w:rsid w:val="0075768B"/>
    <w:rsid w:val="00761A10"/>
    <w:rsid w:val="00761EE4"/>
    <w:rsid w:val="0076267C"/>
    <w:rsid w:val="007635FB"/>
    <w:rsid w:val="007639E7"/>
    <w:rsid w:val="00763AC8"/>
    <w:rsid w:val="00763B0E"/>
    <w:rsid w:val="0076477C"/>
    <w:rsid w:val="0076514B"/>
    <w:rsid w:val="00765388"/>
    <w:rsid w:val="00765C0B"/>
    <w:rsid w:val="007662C6"/>
    <w:rsid w:val="00766338"/>
    <w:rsid w:val="00766F37"/>
    <w:rsid w:val="00767286"/>
    <w:rsid w:val="0076796B"/>
    <w:rsid w:val="00770FEB"/>
    <w:rsid w:val="0077146B"/>
    <w:rsid w:val="00771AD8"/>
    <w:rsid w:val="007722A8"/>
    <w:rsid w:val="00772E66"/>
    <w:rsid w:val="00773FA6"/>
    <w:rsid w:val="00774541"/>
    <w:rsid w:val="0077559A"/>
    <w:rsid w:val="00775BC3"/>
    <w:rsid w:val="007762BF"/>
    <w:rsid w:val="00776478"/>
    <w:rsid w:val="007777FC"/>
    <w:rsid w:val="0078040C"/>
    <w:rsid w:val="007805EC"/>
    <w:rsid w:val="00781B4F"/>
    <w:rsid w:val="0078312A"/>
    <w:rsid w:val="00783A58"/>
    <w:rsid w:val="00783CAB"/>
    <w:rsid w:val="00783F22"/>
    <w:rsid w:val="00784BF5"/>
    <w:rsid w:val="0078504D"/>
    <w:rsid w:val="007858B9"/>
    <w:rsid w:val="00786F5F"/>
    <w:rsid w:val="00787181"/>
    <w:rsid w:val="007879EC"/>
    <w:rsid w:val="00787BC6"/>
    <w:rsid w:val="00790687"/>
    <w:rsid w:val="00790EA1"/>
    <w:rsid w:val="00791679"/>
    <w:rsid w:val="007919D8"/>
    <w:rsid w:val="0079245D"/>
    <w:rsid w:val="0079263D"/>
    <w:rsid w:val="007926E6"/>
    <w:rsid w:val="00792EBE"/>
    <w:rsid w:val="00793417"/>
    <w:rsid w:val="00793FA7"/>
    <w:rsid w:val="0079428B"/>
    <w:rsid w:val="007943D0"/>
    <w:rsid w:val="0079460E"/>
    <w:rsid w:val="007946C6"/>
    <w:rsid w:val="00794E92"/>
    <w:rsid w:val="00796376"/>
    <w:rsid w:val="00796BCE"/>
    <w:rsid w:val="007977BD"/>
    <w:rsid w:val="00797E1D"/>
    <w:rsid w:val="007A095A"/>
    <w:rsid w:val="007A0CE6"/>
    <w:rsid w:val="007A1B60"/>
    <w:rsid w:val="007A323A"/>
    <w:rsid w:val="007A3F15"/>
    <w:rsid w:val="007A5A4E"/>
    <w:rsid w:val="007A6795"/>
    <w:rsid w:val="007A6C26"/>
    <w:rsid w:val="007A7AB5"/>
    <w:rsid w:val="007B0C3F"/>
    <w:rsid w:val="007B1074"/>
    <w:rsid w:val="007B10A6"/>
    <w:rsid w:val="007B11A1"/>
    <w:rsid w:val="007B2E93"/>
    <w:rsid w:val="007B3F46"/>
    <w:rsid w:val="007B4051"/>
    <w:rsid w:val="007B548A"/>
    <w:rsid w:val="007B6780"/>
    <w:rsid w:val="007B69D5"/>
    <w:rsid w:val="007B6B72"/>
    <w:rsid w:val="007B6EA3"/>
    <w:rsid w:val="007B70A8"/>
    <w:rsid w:val="007B740C"/>
    <w:rsid w:val="007B7A40"/>
    <w:rsid w:val="007C09B4"/>
    <w:rsid w:val="007C16CA"/>
    <w:rsid w:val="007C1A62"/>
    <w:rsid w:val="007C1B2A"/>
    <w:rsid w:val="007C30F7"/>
    <w:rsid w:val="007C32B8"/>
    <w:rsid w:val="007C3591"/>
    <w:rsid w:val="007C43F2"/>
    <w:rsid w:val="007C46B7"/>
    <w:rsid w:val="007C4F7B"/>
    <w:rsid w:val="007C5197"/>
    <w:rsid w:val="007C51D3"/>
    <w:rsid w:val="007C6321"/>
    <w:rsid w:val="007C6968"/>
    <w:rsid w:val="007C6F55"/>
    <w:rsid w:val="007C74DE"/>
    <w:rsid w:val="007C7AED"/>
    <w:rsid w:val="007D14BC"/>
    <w:rsid w:val="007D250E"/>
    <w:rsid w:val="007D57AD"/>
    <w:rsid w:val="007D57FB"/>
    <w:rsid w:val="007D77B4"/>
    <w:rsid w:val="007E0004"/>
    <w:rsid w:val="007E0EB6"/>
    <w:rsid w:val="007E0F0F"/>
    <w:rsid w:val="007E1569"/>
    <w:rsid w:val="007E35FA"/>
    <w:rsid w:val="007E39BF"/>
    <w:rsid w:val="007E39D3"/>
    <w:rsid w:val="007E3EE9"/>
    <w:rsid w:val="007E454C"/>
    <w:rsid w:val="007E48D5"/>
    <w:rsid w:val="007E50A2"/>
    <w:rsid w:val="007E57DC"/>
    <w:rsid w:val="007E5A00"/>
    <w:rsid w:val="007E634E"/>
    <w:rsid w:val="007E68E9"/>
    <w:rsid w:val="007E75FF"/>
    <w:rsid w:val="007F21D0"/>
    <w:rsid w:val="007F2A17"/>
    <w:rsid w:val="007F2E42"/>
    <w:rsid w:val="007F2EC6"/>
    <w:rsid w:val="007F33DD"/>
    <w:rsid w:val="007F4DCC"/>
    <w:rsid w:val="007F6627"/>
    <w:rsid w:val="007F7258"/>
    <w:rsid w:val="007F79D1"/>
    <w:rsid w:val="007F7F17"/>
    <w:rsid w:val="008008E8"/>
    <w:rsid w:val="00801F02"/>
    <w:rsid w:val="0080221D"/>
    <w:rsid w:val="00804F0A"/>
    <w:rsid w:val="00807323"/>
    <w:rsid w:val="00811652"/>
    <w:rsid w:val="0081247D"/>
    <w:rsid w:val="0081269A"/>
    <w:rsid w:val="00812990"/>
    <w:rsid w:val="008131F3"/>
    <w:rsid w:val="00813581"/>
    <w:rsid w:val="008144AB"/>
    <w:rsid w:val="00814A3E"/>
    <w:rsid w:val="00815065"/>
    <w:rsid w:val="00815D26"/>
    <w:rsid w:val="00816218"/>
    <w:rsid w:val="008165D7"/>
    <w:rsid w:val="00816C08"/>
    <w:rsid w:val="00817D55"/>
    <w:rsid w:val="008206DB"/>
    <w:rsid w:val="008232F5"/>
    <w:rsid w:val="00823E63"/>
    <w:rsid w:val="00824044"/>
    <w:rsid w:val="008242A6"/>
    <w:rsid w:val="00824648"/>
    <w:rsid w:val="00824AE0"/>
    <w:rsid w:val="00824CA8"/>
    <w:rsid w:val="00825219"/>
    <w:rsid w:val="00827555"/>
    <w:rsid w:val="00832504"/>
    <w:rsid w:val="00833F5E"/>
    <w:rsid w:val="00834EB8"/>
    <w:rsid w:val="00835A2E"/>
    <w:rsid w:val="008366F3"/>
    <w:rsid w:val="008368CE"/>
    <w:rsid w:val="00837E62"/>
    <w:rsid w:val="008401CC"/>
    <w:rsid w:val="00840524"/>
    <w:rsid w:val="008415E7"/>
    <w:rsid w:val="008438A7"/>
    <w:rsid w:val="00843AE5"/>
    <w:rsid w:val="00843CE3"/>
    <w:rsid w:val="0084562E"/>
    <w:rsid w:val="00847056"/>
    <w:rsid w:val="0084762E"/>
    <w:rsid w:val="0085004B"/>
    <w:rsid w:val="00850416"/>
    <w:rsid w:val="00850F3D"/>
    <w:rsid w:val="008526B9"/>
    <w:rsid w:val="0085270D"/>
    <w:rsid w:val="0085311C"/>
    <w:rsid w:val="00853ABD"/>
    <w:rsid w:val="0085412B"/>
    <w:rsid w:val="00855514"/>
    <w:rsid w:val="00855D44"/>
    <w:rsid w:val="00855DB5"/>
    <w:rsid w:val="00856636"/>
    <w:rsid w:val="0085665C"/>
    <w:rsid w:val="00856698"/>
    <w:rsid w:val="00856FE7"/>
    <w:rsid w:val="00857422"/>
    <w:rsid w:val="0085755B"/>
    <w:rsid w:val="00857821"/>
    <w:rsid w:val="00860C25"/>
    <w:rsid w:val="00861DEB"/>
    <w:rsid w:val="0086243E"/>
    <w:rsid w:val="00862542"/>
    <w:rsid w:val="00862802"/>
    <w:rsid w:val="00862F2D"/>
    <w:rsid w:val="0086322C"/>
    <w:rsid w:val="00863968"/>
    <w:rsid w:val="00864020"/>
    <w:rsid w:val="008641DA"/>
    <w:rsid w:val="00864271"/>
    <w:rsid w:val="008647B2"/>
    <w:rsid w:val="0086540E"/>
    <w:rsid w:val="0086551C"/>
    <w:rsid w:val="00865E9C"/>
    <w:rsid w:val="00867FBA"/>
    <w:rsid w:val="00870182"/>
    <w:rsid w:val="00870963"/>
    <w:rsid w:val="0087143E"/>
    <w:rsid w:val="00872158"/>
    <w:rsid w:val="008725B6"/>
    <w:rsid w:val="00872F6E"/>
    <w:rsid w:val="008735A6"/>
    <w:rsid w:val="00873A5E"/>
    <w:rsid w:val="00873A81"/>
    <w:rsid w:val="00873DE0"/>
    <w:rsid w:val="00874714"/>
    <w:rsid w:val="00874A62"/>
    <w:rsid w:val="0087557F"/>
    <w:rsid w:val="00875B50"/>
    <w:rsid w:val="008766FD"/>
    <w:rsid w:val="0087714E"/>
    <w:rsid w:val="00877337"/>
    <w:rsid w:val="00880661"/>
    <w:rsid w:val="00880A5D"/>
    <w:rsid w:val="00881016"/>
    <w:rsid w:val="00881237"/>
    <w:rsid w:val="00882558"/>
    <w:rsid w:val="008832B8"/>
    <w:rsid w:val="00883335"/>
    <w:rsid w:val="00883DDF"/>
    <w:rsid w:val="00883FF1"/>
    <w:rsid w:val="0088463B"/>
    <w:rsid w:val="0088466C"/>
    <w:rsid w:val="008857DD"/>
    <w:rsid w:val="0088584A"/>
    <w:rsid w:val="008864D4"/>
    <w:rsid w:val="00887396"/>
    <w:rsid w:val="0089033C"/>
    <w:rsid w:val="00890F38"/>
    <w:rsid w:val="00891185"/>
    <w:rsid w:val="0089149A"/>
    <w:rsid w:val="00892048"/>
    <w:rsid w:val="00894180"/>
    <w:rsid w:val="00894367"/>
    <w:rsid w:val="0089459E"/>
    <w:rsid w:val="00894850"/>
    <w:rsid w:val="00895B5A"/>
    <w:rsid w:val="0089699B"/>
    <w:rsid w:val="00896B5B"/>
    <w:rsid w:val="00897493"/>
    <w:rsid w:val="008976BB"/>
    <w:rsid w:val="008A0BCF"/>
    <w:rsid w:val="008A16D4"/>
    <w:rsid w:val="008A1849"/>
    <w:rsid w:val="008A1E58"/>
    <w:rsid w:val="008A2817"/>
    <w:rsid w:val="008A4077"/>
    <w:rsid w:val="008A420A"/>
    <w:rsid w:val="008A4D19"/>
    <w:rsid w:val="008A4F47"/>
    <w:rsid w:val="008A5273"/>
    <w:rsid w:val="008A661B"/>
    <w:rsid w:val="008A6F04"/>
    <w:rsid w:val="008A7358"/>
    <w:rsid w:val="008B038E"/>
    <w:rsid w:val="008B04C0"/>
    <w:rsid w:val="008B05EC"/>
    <w:rsid w:val="008B1BBC"/>
    <w:rsid w:val="008B1E9C"/>
    <w:rsid w:val="008B37AA"/>
    <w:rsid w:val="008B4102"/>
    <w:rsid w:val="008B4423"/>
    <w:rsid w:val="008B454A"/>
    <w:rsid w:val="008B4E0D"/>
    <w:rsid w:val="008B534B"/>
    <w:rsid w:val="008B5A71"/>
    <w:rsid w:val="008B7AF1"/>
    <w:rsid w:val="008C0E0D"/>
    <w:rsid w:val="008C1D60"/>
    <w:rsid w:val="008C1DD1"/>
    <w:rsid w:val="008C357E"/>
    <w:rsid w:val="008C40BA"/>
    <w:rsid w:val="008C45F4"/>
    <w:rsid w:val="008C5563"/>
    <w:rsid w:val="008C679E"/>
    <w:rsid w:val="008C713E"/>
    <w:rsid w:val="008C7675"/>
    <w:rsid w:val="008C78F7"/>
    <w:rsid w:val="008D0D3D"/>
    <w:rsid w:val="008D1232"/>
    <w:rsid w:val="008D1905"/>
    <w:rsid w:val="008D1963"/>
    <w:rsid w:val="008D1BC1"/>
    <w:rsid w:val="008D1CEA"/>
    <w:rsid w:val="008D2218"/>
    <w:rsid w:val="008D2C1C"/>
    <w:rsid w:val="008D2DFC"/>
    <w:rsid w:val="008D2F0D"/>
    <w:rsid w:val="008D3127"/>
    <w:rsid w:val="008D41AE"/>
    <w:rsid w:val="008D4E01"/>
    <w:rsid w:val="008D4E80"/>
    <w:rsid w:val="008D5504"/>
    <w:rsid w:val="008D5ED9"/>
    <w:rsid w:val="008E07E2"/>
    <w:rsid w:val="008E157F"/>
    <w:rsid w:val="008E19B0"/>
    <w:rsid w:val="008E1D31"/>
    <w:rsid w:val="008E1F42"/>
    <w:rsid w:val="008E2E48"/>
    <w:rsid w:val="008E3332"/>
    <w:rsid w:val="008E33C8"/>
    <w:rsid w:val="008E33F3"/>
    <w:rsid w:val="008E40A5"/>
    <w:rsid w:val="008E4216"/>
    <w:rsid w:val="008E60B5"/>
    <w:rsid w:val="008E76E8"/>
    <w:rsid w:val="008F0F0F"/>
    <w:rsid w:val="008F2250"/>
    <w:rsid w:val="008F2284"/>
    <w:rsid w:val="008F2315"/>
    <w:rsid w:val="008F389A"/>
    <w:rsid w:val="008F3944"/>
    <w:rsid w:val="008F3DF8"/>
    <w:rsid w:val="008F4FB9"/>
    <w:rsid w:val="008F56CA"/>
    <w:rsid w:val="008F57E7"/>
    <w:rsid w:val="008F5BB9"/>
    <w:rsid w:val="008F6119"/>
    <w:rsid w:val="008F6B26"/>
    <w:rsid w:val="008F6B3E"/>
    <w:rsid w:val="008F6CB3"/>
    <w:rsid w:val="008F7D86"/>
    <w:rsid w:val="009007E4"/>
    <w:rsid w:val="009010E5"/>
    <w:rsid w:val="00901FC7"/>
    <w:rsid w:val="009023EB"/>
    <w:rsid w:val="0090441F"/>
    <w:rsid w:val="00904FB9"/>
    <w:rsid w:val="009051F8"/>
    <w:rsid w:val="009053B0"/>
    <w:rsid w:val="0090553C"/>
    <w:rsid w:val="009055B9"/>
    <w:rsid w:val="00910CE1"/>
    <w:rsid w:val="0091257B"/>
    <w:rsid w:val="00916FBE"/>
    <w:rsid w:val="00920279"/>
    <w:rsid w:val="00920F2E"/>
    <w:rsid w:val="009214D3"/>
    <w:rsid w:val="00922336"/>
    <w:rsid w:val="00922D9A"/>
    <w:rsid w:val="00922E75"/>
    <w:rsid w:val="00923324"/>
    <w:rsid w:val="00923E18"/>
    <w:rsid w:val="00924593"/>
    <w:rsid w:val="009251F5"/>
    <w:rsid w:val="00925953"/>
    <w:rsid w:val="00926431"/>
    <w:rsid w:val="00926CAA"/>
    <w:rsid w:val="009274D5"/>
    <w:rsid w:val="009279D2"/>
    <w:rsid w:val="009305CF"/>
    <w:rsid w:val="00930D51"/>
    <w:rsid w:val="009315C7"/>
    <w:rsid w:val="00931A72"/>
    <w:rsid w:val="00931F04"/>
    <w:rsid w:val="009323F3"/>
    <w:rsid w:val="00932ED7"/>
    <w:rsid w:val="009335FF"/>
    <w:rsid w:val="00935531"/>
    <w:rsid w:val="009363FC"/>
    <w:rsid w:val="0093752A"/>
    <w:rsid w:val="0094007D"/>
    <w:rsid w:val="00941023"/>
    <w:rsid w:val="00941D03"/>
    <w:rsid w:val="00942F24"/>
    <w:rsid w:val="00942F7B"/>
    <w:rsid w:val="00943BDB"/>
    <w:rsid w:val="00944860"/>
    <w:rsid w:val="00944A3D"/>
    <w:rsid w:val="00945297"/>
    <w:rsid w:val="009455D0"/>
    <w:rsid w:val="009456AA"/>
    <w:rsid w:val="0094608A"/>
    <w:rsid w:val="009465D8"/>
    <w:rsid w:val="00947072"/>
    <w:rsid w:val="00947D21"/>
    <w:rsid w:val="00950747"/>
    <w:rsid w:val="00950870"/>
    <w:rsid w:val="00950BD7"/>
    <w:rsid w:val="009510BA"/>
    <w:rsid w:val="009515B8"/>
    <w:rsid w:val="00951748"/>
    <w:rsid w:val="00951775"/>
    <w:rsid w:val="009527B2"/>
    <w:rsid w:val="00954E0F"/>
    <w:rsid w:val="00955099"/>
    <w:rsid w:val="009552A7"/>
    <w:rsid w:val="00956651"/>
    <w:rsid w:val="009567E2"/>
    <w:rsid w:val="00957597"/>
    <w:rsid w:val="00957C1F"/>
    <w:rsid w:val="00957C60"/>
    <w:rsid w:val="00957D74"/>
    <w:rsid w:val="00960191"/>
    <w:rsid w:val="00960255"/>
    <w:rsid w:val="0096035C"/>
    <w:rsid w:val="009626E4"/>
    <w:rsid w:val="00963C76"/>
    <w:rsid w:val="00964395"/>
    <w:rsid w:val="00964C77"/>
    <w:rsid w:val="0096581E"/>
    <w:rsid w:val="00966707"/>
    <w:rsid w:val="00970484"/>
    <w:rsid w:val="0097102D"/>
    <w:rsid w:val="00971294"/>
    <w:rsid w:val="00971531"/>
    <w:rsid w:val="00971ADB"/>
    <w:rsid w:val="00971BD1"/>
    <w:rsid w:val="00972E5F"/>
    <w:rsid w:val="0097370C"/>
    <w:rsid w:val="009748C9"/>
    <w:rsid w:val="00974D03"/>
    <w:rsid w:val="00976656"/>
    <w:rsid w:val="00976F89"/>
    <w:rsid w:val="00980416"/>
    <w:rsid w:val="00981460"/>
    <w:rsid w:val="00981613"/>
    <w:rsid w:val="00982038"/>
    <w:rsid w:val="00982855"/>
    <w:rsid w:val="00982FE6"/>
    <w:rsid w:val="00984D86"/>
    <w:rsid w:val="00985747"/>
    <w:rsid w:val="00985DC2"/>
    <w:rsid w:val="009860F9"/>
    <w:rsid w:val="009870EF"/>
    <w:rsid w:val="009872A2"/>
    <w:rsid w:val="00987C27"/>
    <w:rsid w:val="009901C3"/>
    <w:rsid w:val="009908C9"/>
    <w:rsid w:val="009908D1"/>
    <w:rsid w:val="00990C9D"/>
    <w:rsid w:val="00990D1B"/>
    <w:rsid w:val="009915C2"/>
    <w:rsid w:val="00991626"/>
    <w:rsid w:val="00992334"/>
    <w:rsid w:val="00992EFD"/>
    <w:rsid w:val="00992F5A"/>
    <w:rsid w:val="009935DA"/>
    <w:rsid w:val="00993C50"/>
    <w:rsid w:val="00994BA9"/>
    <w:rsid w:val="00994CAC"/>
    <w:rsid w:val="00994E0E"/>
    <w:rsid w:val="009950A6"/>
    <w:rsid w:val="009957F7"/>
    <w:rsid w:val="00996FDA"/>
    <w:rsid w:val="0099745A"/>
    <w:rsid w:val="009A1ECB"/>
    <w:rsid w:val="009A2124"/>
    <w:rsid w:val="009A3052"/>
    <w:rsid w:val="009A3423"/>
    <w:rsid w:val="009A456B"/>
    <w:rsid w:val="009A4838"/>
    <w:rsid w:val="009A4B36"/>
    <w:rsid w:val="009A5936"/>
    <w:rsid w:val="009A6714"/>
    <w:rsid w:val="009A6D1D"/>
    <w:rsid w:val="009A7488"/>
    <w:rsid w:val="009B0FB1"/>
    <w:rsid w:val="009B364D"/>
    <w:rsid w:val="009B3C3D"/>
    <w:rsid w:val="009B3CDE"/>
    <w:rsid w:val="009B3DA1"/>
    <w:rsid w:val="009B4379"/>
    <w:rsid w:val="009B4C5B"/>
    <w:rsid w:val="009B5436"/>
    <w:rsid w:val="009B5799"/>
    <w:rsid w:val="009B5F11"/>
    <w:rsid w:val="009B631C"/>
    <w:rsid w:val="009B68AB"/>
    <w:rsid w:val="009B6CCF"/>
    <w:rsid w:val="009B6D7F"/>
    <w:rsid w:val="009B7931"/>
    <w:rsid w:val="009C0451"/>
    <w:rsid w:val="009C049B"/>
    <w:rsid w:val="009C1082"/>
    <w:rsid w:val="009C2397"/>
    <w:rsid w:val="009C2978"/>
    <w:rsid w:val="009C2E2B"/>
    <w:rsid w:val="009C2EFB"/>
    <w:rsid w:val="009C33A9"/>
    <w:rsid w:val="009C385C"/>
    <w:rsid w:val="009C46E4"/>
    <w:rsid w:val="009C4D0F"/>
    <w:rsid w:val="009C5B51"/>
    <w:rsid w:val="009C73B5"/>
    <w:rsid w:val="009D00E1"/>
    <w:rsid w:val="009D10C5"/>
    <w:rsid w:val="009D1C18"/>
    <w:rsid w:val="009D1F16"/>
    <w:rsid w:val="009D28CE"/>
    <w:rsid w:val="009D3BA8"/>
    <w:rsid w:val="009D413C"/>
    <w:rsid w:val="009D4B84"/>
    <w:rsid w:val="009D4F57"/>
    <w:rsid w:val="009D52CE"/>
    <w:rsid w:val="009D6570"/>
    <w:rsid w:val="009D6CB1"/>
    <w:rsid w:val="009D7048"/>
    <w:rsid w:val="009E0BAA"/>
    <w:rsid w:val="009E1083"/>
    <w:rsid w:val="009E1B36"/>
    <w:rsid w:val="009E1BA5"/>
    <w:rsid w:val="009E2567"/>
    <w:rsid w:val="009E2F4B"/>
    <w:rsid w:val="009E3288"/>
    <w:rsid w:val="009E39EE"/>
    <w:rsid w:val="009E3CB5"/>
    <w:rsid w:val="009E448B"/>
    <w:rsid w:val="009E473E"/>
    <w:rsid w:val="009E4D1D"/>
    <w:rsid w:val="009E730C"/>
    <w:rsid w:val="009E7E16"/>
    <w:rsid w:val="009F0C18"/>
    <w:rsid w:val="009F12BB"/>
    <w:rsid w:val="009F14F4"/>
    <w:rsid w:val="009F1C14"/>
    <w:rsid w:val="009F254F"/>
    <w:rsid w:val="009F2A77"/>
    <w:rsid w:val="009F2DB4"/>
    <w:rsid w:val="009F3069"/>
    <w:rsid w:val="009F35C5"/>
    <w:rsid w:val="009F39E8"/>
    <w:rsid w:val="009F3F83"/>
    <w:rsid w:val="009F4A55"/>
    <w:rsid w:val="009F592B"/>
    <w:rsid w:val="009F5D50"/>
    <w:rsid w:val="009F61AD"/>
    <w:rsid w:val="009F6209"/>
    <w:rsid w:val="009F671C"/>
    <w:rsid w:val="009F7011"/>
    <w:rsid w:val="009F7572"/>
    <w:rsid w:val="009F7E44"/>
    <w:rsid w:val="00A002B7"/>
    <w:rsid w:val="00A02CFC"/>
    <w:rsid w:val="00A02F2F"/>
    <w:rsid w:val="00A0377B"/>
    <w:rsid w:val="00A03F12"/>
    <w:rsid w:val="00A03F3F"/>
    <w:rsid w:val="00A0446D"/>
    <w:rsid w:val="00A05080"/>
    <w:rsid w:val="00A0533F"/>
    <w:rsid w:val="00A05394"/>
    <w:rsid w:val="00A05703"/>
    <w:rsid w:val="00A05918"/>
    <w:rsid w:val="00A0676B"/>
    <w:rsid w:val="00A07522"/>
    <w:rsid w:val="00A07736"/>
    <w:rsid w:val="00A07908"/>
    <w:rsid w:val="00A1079A"/>
    <w:rsid w:val="00A10AE6"/>
    <w:rsid w:val="00A10AF8"/>
    <w:rsid w:val="00A111B6"/>
    <w:rsid w:val="00A15AE5"/>
    <w:rsid w:val="00A15DBA"/>
    <w:rsid w:val="00A15F89"/>
    <w:rsid w:val="00A16221"/>
    <w:rsid w:val="00A16F0B"/>
    <w:rsid w:val="00A17367"/>
    <w:rsid w:val="00A211E8"/>
    <w:rsid w:val="00A216D3"/>
    <w:rsid w:val="00A21B08"/>
    <w:rsid w:val="00A22174"/>
    <w:rsid w:val="00A2374C"/>
    <w:rsid w:val="00A2403B"/>
    <w:rsid w:val="00A24D96"/>
    <w:rsid w:val="00A252C6"/>
    <w:rsid w:val="00A2672F"/>
    <w:rsid w:val="00A26770"/>
    <w:rsid w:val="00A26E69"/>
    <w:rsid w:val="00A30170"/>
    <w:rsid w:val="00A302DD"/>
    <w:rsid w:val="00A30AB8"/>
    <w:rsid w:val="00A323F0"/>
    <w:rsid w:val="00A3286D"/>
    <w:rsid w:val="00A328D3"/>
    <w:rsid w:val="00A330DB"/>
    <w:rsid w:val="00A33EBB"/>
    <w:rsid w:val="00A343A6"/>
    <w:rsid w:val="00A359BB"/>
    <w:rsid w:val="00A36964"/>
    <w:rsid w:val="00A36ACB"/>
    <w:rsid w:val="00A37F36"/>
    <w:rsid w:val="00A403FE"/>
    <w:rsid w:val="00A4182B"/>
    <w:rsid w:val="00A435E1"/>
    <w:rsid w:val="00A44FEF"/>
    <w:rsid w:val="00A4576C"/>
    <w:rsid w:val="00A45969"/>
    <w:rsid w:val="00A45ED2"/>
    <w:rsid w:val="00A46AE5"/>
    <w:rsid w:val="00A47357"/>
    <w:rsid w:val="00A47765"/>
    <w:rsid w:val="00A5062D"/>
    <w:rsid w:val="00A508B4"/>
    <w:rsid w:val="00A5219C"/>
    <w:rsid w:val="00A52623"/>
    <w:rsid w:val="00A52968"/>
    <w:rsid w:val="00A52CD8"/>
    <w:rsid w:val="00A53025"/>
    <w:rsid w:val="00A535EE"/>
    <w:rsid w:val="00A53E2C"/>
    <w:rsid w:val="00A547A1"/>
    <w:rsid w:val="00A54EF9"/>
    <w:rsid w:val="00A55C95"/>
    <w:rsid w:val="00A55E7A"/>
    <w:rsid w:val="00A5642F"/>
    <w:rsid w:val="00A57ACE"/>
    <w:rsid w:val="00A6001E"/>
    <w:rsid w:val="00A6054D"/>
    <w:rsid w:val="00A607B2"/>
    <w:rsid w:val="00A60BB6"/>
    <w:rsid w:val="00A60CCA"/>
    <w:rsid w:val="00A61F46"/>
    <w:rsid w:val="00A62320"/>
    <w:rsid w:val="00A623C8"/>
    <w:rsid w:val="00A62BB4"/>
    <w:rsid w:val="00A64B30"/>
    <w:rsid w:val="00A654DF"/>
    <w:rsid w:val="00A65FD4"/>
    <w:rsid w:val="00A66144"/>
    <w:rsid w:val="00A66333"/>
    <w:rsid w:val="00A66FF3"/>
    <w:rsid w:val="00A6773F"/>
    <w:rsid w:val="00A70603"/>
    <w:rsid w:val="00A71623"/>
    <w:rsid w:val="00A716BE"/>
    <w:rsid w:val="00A71B2A"/>
    <w:rsid w:val="00A71EB3"/>
    <w:rsid w:val="00A72CE6"/>
    <w:rsid w:val="00A73C84"/>
    <w:rsid w:val="00A746A2"/>
    <w:rsid w:val="00A74FEE"/>
    <w:rsid w:val="00A75DF5"/>
    <w:rsid w:val="00A76B25"/>
    <w:rsid w:val="00A76C7B"/>
    <w:rsid w:val="00A77B88"/>
    <w:rsid w:val="00A815C3"/>
    <w:rsid w:val="00A81668"/>
    <w:rsid w:val="00A821E3"/>
    <w:rsid w:val="00A84D6D"/>
    <w:rsid w:val="00A8647A"/>
    <w:rsid w:val="00A86F49"/>
    <w:rsid w:val="00A870A7"/>
    <w:rsid w:val="00A87A4A"/>
    <w:rsid w:val="00A9021C"/>
    <w:rsid w:val="00A909B3"/>
    <w:rsid w:val="00A911A8"/>
    <w:rsid w:val="00A91574"/>
    <w:rsid w:val="00A92DD6"/>
    <w:rsid w:val="00A93AEF"/>
    <w:rsid w:val="00A93ED1"/>
    <w:rsid w:val="00A94172"/>
    <w:rsid w:val="00A958AD"/>
    <w:rsid w:val="00A96A62"/>
    <w:rsid w:val="00A974AA"/>
    <w:rsid w:val="00A97B94"/>
    <w:rsid w:val="00A97D55"/>
    <w:rsid w:val="00AA10DF"/>
    <w:rsid w:val="00AA1263"/>
    <w:rsid w:val="00AA18E5"/>
    <w:rsid w:val="00AA197A"/>
    <w:rsid w:val="00AA35B3"/>
    <w:rsid w:val="00AA40CE"/>
    <w:rsid w:val="00AA4339"/>
    <w:rsid w:val="00AA444E"/>
    <w:rsid w:val="00AA44CF"/>
    <w:rsid w:val="00AA45BB"/>
    <w:rsid w:val="00AA4C84"/>
    <w:rsid w:val="00AA5044"/>
    <w:rsid w:val="00AA56A5"/>
    <w:rsid w:val="00AA6AE8"/>
    <w:rsid w:val="00AA7C13"/>
    <w:rsid w:val="00AA7F1A"/>
    <w:rsid w:val="00AB0436"/>
    <w:rsid w:val="00AB0C4C"/>
    <w:rsid w:val="00AB18AD"/>
    <w:rsid w:val="00AB1B03"/>
    <w:rsid w:val="00AB1FB4"/>
    <w:rsid w:val="00AB2926"/>
    <w:rsid w:val="00AB2C11"/>
    <w:rsid w:val="00AB3EB8"/>
    <w:rsid w:val="00AB4585"/>
    <w:rsid w:val="00AB55A6"/>
    <w:rsid w:val="00AB60C2"/>
    <w:rsid w:val="00AB6C6D"/>
    <w:rsid w:val="00AB7996"/>
    <w:rsid w:val="00AB7F30"/>
    <w:rsid w:val="00AC0154"/>
    <w:rsid w:val="00AC164E"/>
    <w:rsid w:val="00AC17E8"/>
    <w:rsid w:val="00AC22D6"/>
    <w:rsid w:val="00AC2BA7"/>
    <w:rsid w:val="00AC2BF3"/>
    <w:rsid w:val="00AC2D38"/>
    <w:rsid w:val="00AC3739"/>
    <w:rsid w:val="00AC59F5"/>
    <w:rsid w:val="00AC61C6"/>
    <w:rsid w:val="00AC656F"/>
    <w:rsid w:val="00AC67ED"/>
    <w:rsid w:val="00AC71AF"/>
    <w:rsid w:val="00AC7D03"/>
    <w:rsid w:val="00AD0265"/>
    <w:rsid w:val="00AD0389"/>
    <w:rsid w:val="00AD0BDA"/>
    <w:rsid w:val="00AD0E30"/>
    <w:rsid w:val="00AD1ADF"/>
    <w:rsid w:val="00AD2AA3"/>
    <w:rsid w:val="00AD3135"/>
    <w:rsid w:val="00AD3C38"/>
    <w:rsid w:val="00AD3F1A"/>
    <w:rsid w:val="00AD41E0"/>
    <w:rsid w:val="00AD5A72"/>
    <w:rsid w:val="00AD5EEF"/>
    <w:rsid w:val="00AD608E"/>
    <w:rsid w:val="00AD6C31"/>
    <w:rsid w:val="00AD77A6"/>
    <w:rsid w:val="00AD7866"/>
    <w:rsid w:val="00AD78BE"/>
    <w:rsid w:val="00AE07CD"/>
    <w:rsid w:val="00AE1823"/>
    <w:rsid w:val="00AE1A04"/>
    <w:rsid w:val="00AE1CC3"/>
    <w:rsid w:val="00AE2C9B"/>
    <w:rsid w:val="00AE47C6"/>
    <w:rsid w:val="00AE4CFF"/>
    <w:rsid w:val="00AE4EE7"/>
    <w:rsid w:val="00AE5236"/>
    <w:rsid w:val="00AE5417"/>
    <w:rsid w:val="00AE5665"/>
    <w:rsid w:val="00AE5B2D"/>
    <w:rsid w:val="00AE5B53"/>
    <w:rsid w:val="00AE5E6F"/>
    <w:rsid w:val="00AE5F4F"/>
    <w:rsid w:val="00AE5FDE"/>
    <w:rsid w:val="00AE6F0B"/>
    <w:rsid w:val="00AE7EB1"/>
    <w:rsid w:val="00AE7FA8"/>
    <w:rsid w:val="00AF05D4"/>
    <w:rsid w:val="00AF0B5B"/>
    <w:rsid w:val="00AF0FE1"/>
    <w:rsid w:val="00AF13AA"/>
    <w:rsid w:val="00AF1AFC"/>
    <w:rsid w:val="00AF277B"/>
    <w:rsid w:val="00AF2894"/>
    <w:rsid w:val="00AF2A51"/>
    <w:rsid w:val="00AF3199"/>
    <w:rsid w:val="00AF4239"/>
    <w:rsid w:val="00AF4492"/>
    <w:rsid w:val="00AF52BB"/>
    <w:rsid w:val="00AF5310"/>
    <w:rsid w:val="00AF5329"/>
    <w:rsid w:val="00AF5852"/>
    <w:rsid w:val="00AF5AAD"/>
    <w:rsid w:val="00AF620D"/>
    <w:rsid w:val="00AF67D2"/>
    <w:rsid w:val="00AF6C03"/>
    <w:rsid w:val="00AF6F5F"/>
    <w:rsid w:val="00AF783C"/>
    <w:rsid w:val="00AF7F39"/>
    <w:rsid w:val="00B004CB"/>
    <w:rsid w:val="00B005E3"/>
    <w:rsid w:val="00B00AE0"/>
    <w:rsid w:val="00B00D6F"/>
    <w:rsid w:val="00B0233B"/>
    <w:rsid w:val="00B02E5C"/>
    <w:rsid w:val="00B05BBD"/>
    <w:rsid w:val="00B05C30"/>
    <w:rsid w:val="00B062FC"/>
    <w:rsid w:val="00B067E9"/>
    <w:rsid w:val="00B06D3D"/>
    <w:rsid w:val="00B06E58"/>
    <w:rsid w:val="00B07094"/>
    <w:rsid w:val="00B07F7D"/>
    <w:rsid w:val="00B10678"/>
    <w:rsid w:val="00B10CC9"/>
    <w:rsid w:val="00B1104F"/>
    <w:rsid w:val="00B1109E"/>
    <w:rsid w:val="00B11B0D"/>
    <w:rsid w:val="00B15490"/>
    <w:rsid w:val="00B15A33"/>
    <w:rsid w:val="00B169BB"/>
    <w:rsid w:val="00B16E86"/>
    <w:rsid w:val="00B17F7B"/>
    <w:rsid w:val="00B20002"/>
    <w:rsid w:val="00B2042D"/>
    <w:rsid w:val="00B20B1D"/>
    <w:rsid w:val="00B21983"/>
    <w:rsid w:val="00B22BEE"/>
    <w:rsid w:val="00B22D52"/>
    <w:rsid w:val="00B22E88"/>
    <w:rsid w:val="00B230FC"/>
    <w:rsid w:val="00B2380C"/>
    <w:rsid w:val="00B23F04"/>
    <w:rsid w:val="00B24106"/>
    <w:rsid w:val="00B25140"/>
    <w:rsid w:val="00B2621D"/>
    <w:rsid w:val="00B26C70"/>
    <w:rsid w:val="00B301BF"/>
    <w:rsid w:val="00B3085A"/>
    <w:rsid w:val="00B32220"/>
    <w:rsid w:val="00B332AA"/>
    <w:rsid w:val="00B333A3"/>
    <w:rsid w:val="00B33671"/>
    <w:rsid w:val="00B339B7"/>
    <w:rsid w:val="00B34D83"/>
    <w:rsid w:val="00B35144"/>
    <w:rsid w:val="00B3541F"/>
    <w:rsid w:val="00B35423"/>
    <w:rsid w:val="00B356EC"/>
    <w:rsid w:val="00B3590A"/>
    <w:rsid w:val="00B36966"/>
    <w:rsid w:val="00B37173"/>
    <w:rsid w:val="00B37883"/>
    <w:rsid w:val="00B378F0"/>
    <w:rsid w:val="00B40BDF"/>
    <w:rsid w:val="00B40E3B"/>
    <w:rsid w:val="00B419D3"/>
    <w:rsid w:val="00B41DA4"/>
    <w:rsid w:val="00B43149"/>
    <w:rsid w:val="00B435D7"/>
    <w:rsid w:val="00B44516"/>
    <w:rsid w:val="00B44F70"/>
    <w:rsid w:val="00B456EC"/>
    <w:rsid w:val="00B46276"/>
    <w:rsid w:val="00B46F31"/>
    <w:rsid w:val="00B47417"/>
    <w:rsid w:val="00B47580"/>
    <w:rsid w:val="00B50D59"/>
    <w:rsid w:val="00B50EFF"/>
    <w:rsid w:val="00B51376"/>
    <w:rsid w:val="00B521BA"/>
    <w:rsid w:val="00B52D6D"/>
    <w:rsid w:val="00B52F81"/>
    <w:rsid w:val="00B52FE6"/>
    <w:rsid w:val="00B53A92"/>
    <w:rsid w:val="00B54E47"/>
    <w:rsid w:val="00B55138"/>
    <w:rsid w:val="00B55863"/>
    <w:rsid w:val="00B56A76"/>
    <w:rsid w:val="00B57332"/>
    <w:rsid w:val="00B57D37"/>
    <w:rsid w:val="00B6040E"/>
    <w:rsid w:val="00B62D60"/>
    <w:rsid w:val="00B62F08"/>
    <w:rsid w:val="00B635C3"/>
    <w:rsid w:val="00B636B2"/>
    <w:rsid w:val="00B64448"/>
    <w:rsid w:val="00B656F6"/>
    <w:rsid w:val="00B6585E"/>
    <w:rsid w:val="00B65B7F"/>
    <w:rsid w:val="00B65C96"/>
    <w:rsid w:val="00B66303"/>
    <w:rsid w:val="00B66778"/>
    <w:rsid w:val="00B66FFF"/>
    <w:rsid w:val="00B67C9A"/>
    <w:rsid w:val="00B70ABD"/>
    <w:rsid w:val="00B70B04"/>
    <w:rsid w:val="00B715D0"/>
    <w:rsid w:val="00B719D0"/>
    <w:rsid w:val="00B7257C"/>
    <w:rsid w:val="00B72851"/>
    <w:rsid w:val="00B72B84"/>
    <w:rsid w:val="00B736E5"/>
    <w:rsid w:val="00B738AF"/>
    <w:rsid w:val="00B73F7B"/>
    <w:rsid w:val="00B74DB6"/>
    <w:rsid w:val="00B75005"/>
    <w:rsid w:val="00B76454"/>
    <w:rsid w:val="00B76D11"/>
    <w:rsid w:val="00B774F0"/>
    <w:rsid w:val="00B77517"/>
    <w:rsid w:val="00B7773E"/>
    <w:rsid w:val="00B77920"/>
    <w:rsid w:val="00B80041"/>
    <w:rsid w:val="00B800D6"/>
    <w:rsid w:val="00B805A3"/>
    <w:rsid w:val="00B80987"/>
    <w:rsid w:val="00B80CCE"/>
    <w:rsid w:val="00B8221D"/>
    <w:rsid w:val="00B83AE7"/>
    <w:rsid w:val="00B848D0"/>
    <w:rsid w:val="00B8622B"/>
    <w:rsid w:val="00B87BF8"/>
    <w:rsid w:val="00B907E3"/>
    <w:rsid w:val="00B90C33"/>
    <w:rsid w:val="00B91289"/>
    <w:rsid w:val="00B913B7"/>
    <w:rsid w:val="00B91454"/>
    <w:rsid w:val="00B91919"/>
    <w:rsid w:val="00B92B1D"/>
    <w:rsid w:val="00B95247"/>
    <w:rsid w:val="00B9550B"/>
    <w:rsid w:val="00B96871"/>
    <w:rsid w:val="00B96936"/>
    <w:rsid w:val="00BA0E43"/>
    <w:rsid w:val="00BA10FF"/>
    <w:rsid w:val="00BA15DD"/>
    <w:rsid w:val="00BA1780"/>
    <w:rsid w:val="00BA188B"/>
    <w:rsid w:val="00BA2BC4"/>
    <w:rsid w:val="00BA2BDA"/>
    <w:rsid w:val="00BA324E"/>
    <w:rsid w:val="00BA35F8"/>
    <w:rsid w:val="00BA3960"/>
    <w:rsid w:val="00BA4356"/>
    <w:rsid w:val="00BA560C"/>
    <w:rsid w:val="00BA5726"/>
    <w:rsid w:val="00BA5818"/>
    <w:rsid w:val="00BA63C5"/>
    <w:rsid w:val="00BA6EE2"/>
    <w:rsid w:val="00BA73B4"/>
    <w:rsid w:val="00BB0979"/>
    <w:rsid w:val="00BB11EF"/>
    <w:rsid w:val="00BB1B60"/>
    <w:rsid w:val="00BB2389"/>
    <w:rsid w:val="00BB290A"/>
    <w:rsid w:val="00BB29F6"/>
    <w:rsid w:val="00BB33DF"/>
    <w:rsid w:val="00BB3FF4"/>
    <w:rsid w:val="00BB7621"/>
    <w:rsid w:val="00BC1231"/>
    <w:rsid w:val="00BC31BC"/>
    <w:rsid w:val="00BC33F4"/>
    <w:rsid w:val="00BC342F"/>
    <w:rsid w:val="00BC4196"/>
    <w:rsid w:val="00BC444E"/>
    <w:rsid w:val="00BC46B8"/>
    <w:rsid w:val="00BC56E8"/>
    <w:rsid w:val="00BC5868"/>
    <w:rsid w:val="00BC5C70"/>
    <w:rsid w:val="00BC70F5"/>
    <w:rsid w:val="00BC734E"/>
    <w:rsid w:val="00BC756E"/>
    <w:rsid w:val="00BC7C71"/>
    <w:rsid w:val="00BC7E9D"/>
    <w:rsid w:val="00BD0610"/>
    <w:rsid w:val="00BD0F44"/>
    <w:rsid w:val="00BD1725"/>
    <w:rsid w:val="00BD1900"/>
    <w:rsid w:val="00BD3D81"/>
    <w:rsid w:val="00BD42F3"/>
    <w:rsid w:val="00BD5218"/>
    <w:rsid w:val="00BD569C"/>
    <w:rsid w:val="00BD639D"/>
    <w:rsid w:val="00BD725D"/>
    <w:rsid w:val="00BE08AA"/>
    <w:rsid w:val="00BE10E6"/>
    <w:rsid w:val="00BE18B1"/>
    <w:rsid w:val="00BE1C1F"/>
    <w:rsid w:val="00BE1E8F"/>
    <w:rsid w:val="00BE22A6"/>
    <w:rsid w:val="00BE36AA"/>
    <w:rsid w:val="00BE4B51"/>
    <w:rsid w:val="00BE50E7"/>
    <w:rsid w:val="00BE577D"/>
    <w:rsid w:val="00BE63F1"/>
    <w:rsid w:val="00BE693E"/>
    <w:rsid w:val="00BE6E46"/>
    <w:rsid w:val="00BE7229"/>
    <w:rsid w:val="00BE7646"/>
    <w:rsid w:val="00BE7833"/>
    <w:rsid w:val="00BF0B79"/>
    <w:rsid w:val="00BF1266"/>
    <w:rsid w:val="00BF2424"/>
    <w:rsid w:val="00BF2E40"/>
    <w:rsid w:val="00BF3924"/>
    <w:rsid w:val="00BF41B6"/>
    <w:rsid w:val="00BF5243"/>
    <w:rsid w:val="00BF58E5"/>
    <w:rsid w:val="00BF5AC2"/>
    <w:rsid w:val="00BF6A9D"/>
    <w:rsid w:val="00BF725F"/>
    <w:rsid w:val="00BF7C1B"/>
    <w:rsid w:val="00C00AEC"/>
    <w:rsid w:val="00C015BC"/>
    <w:rsid w:val="00C0278D"/>
    <w:rsid w:val="00C02CCD"/>
    <w:rsid w:val="00C0336B"/>
    <w:rsid w:val="00C047CB"/>
    <w:rsid w:val="00C049B1"/>
    <w:rsid w:val="00C053BC"/>
    <w:rsid w:val="00C062C9"/>
    <w:rsid w:val="00C06C5A"/>
    <w:rsid w:val="00C06FCA"/>
    <w:rsid w:val="00C07B51"/>
    <w:rsid w:val="00C10074"/>
    <w:rsid w:val="00C1042F"/>
    <w:rsid w:val="00C116AE"/>
    <w:rsid w:val="00C1175B"/>
    <w:rsid w:val="00C14BF8"/>
    <w:rsid w:val="00C167FE"/>
    <w:rsid w:val="00C16AEA"/>
    <w:rsid w:val="00C16C04"/>
    <w:rsid w:val="00C16CFC"/>
    <w:rsid w:val="00C16FDC"/>
    <w:rsid w:val="00C1742E"/>
    <w:rsid w:val="00C21658"/>
    <w:rsid w:val="00C21E60"/>
    <w:rsid w:val="00C23527"/>
    <w:rsid w:val="00C24BD0"/>
    <w:rsid w:val="00C2723A"/>
    <w:rsid w:val="00C274A5"/>
    <w:rsid w:val="00C317AF"/>
    <w:rsid w:val="00C3198C"/>
    <w:rsid w:val="00C3433C"/>
    <w:rsid w:val="00C345C5"/>
    <w:rsid w:val="00C3676E"/>
    <w:rsid w:val="00C37B0C"/>
    <w:rsid w:val="00C37C2E"/>
    <w:rsid w:val="00C42071"/>
    <w:rsid w:val="00C42A13"/>
    <w:rsid w:val="00C42BAE"/>
    <w:rsid w:val="00C44CDF"/>
    <w:rsid w:val="00C44F6A"/>
    <w:rsid w:val="00C47FFA"/>
    <w:rsid w:val="00C50453"/>
    <w:rsid w:val="00C50759"/>
    <w:rsid w:val="00C50821"/>
    <w:rsid w:val="00C51A5C"/>
    <w:rsid w:val="00C53163"/>
    <w:rsid w:val="00C533E5"/>
    <w:rsid w:val="00C5347A"/>
    <w:rsid w:val="00C54350"/>
    <w:rsid w:val="00C549E8"/>
    <w:rsid w:val="00C54E37"/>
    <w:rsid w:val="00C54FFB"/>
    <w:rsid w:val="00C55AAC"/>
    <w:rsid w:val="00C57221"/>
    <w:rsid w:val="00C57424"/>
    <w:rsid w:val="00C5761E"/>
    <w:rsid w:val="00C57CC6"/>
    <w:rsid w:val="00C6082A"/>
    <w:rsid w:val="00C609B7"/>
    <w:rsid w:val="00C60BBC"/>
    <w:rsid w:val="00C61498"/>
    <w:rsid w:val="00C6215C"/>
    <w:rsid w:val="00C62565"/>
    <w:rsid w:val="00C62DE8"/>
    <w:rsid w:val="00C637FF"/>
    <w:rsid w:val="00C63906"/>
    <w:rsid w:val="00C63C9B"/>
    <w:rsid w:val="00C63FD4"/>
    <w:rsid w:val="00C641F0"/>
    <w:rsid w:val="00C64475"/>
    <w:rsid w:val="00C647CF"/>
    <w:rsid w:val="00C64C12"/>
    <w:rsid w:val="00C64EFA"/>
    <w:rsid w:val="00C657F9"/>
    <w:rsid w:val="00C65E0E"/>
    <w:rsid w:val="00C66350"/>
    <w:rsid w:val="00C666C5"/>
    <w:rsid w:val="00C66F23"/>
    <w:rsid w:val="00C674CE"/>
    <w:rsid w:val="00C67F66"/>
    <w:rsid w:val="00C70608"/>
    <w:rsid w:val="00C7061D"/>
    <w:rsid w:val="00C70A34"/>
    <w:rsid w:val="00C70F7C"/>
    <w:rsid w:val="00C7119D"/>
    <w:rsid w:val="00C73177"/>
    <w:rsid w:val="00C734C9"/>
    <w:rsid w:val="00C75060"/>
    <w:rsid w:val="00C75278"/>
    <w:rsid w:val="00C753CC"/>
    <w:rsid w:val="00C7745C"/>
    <w:rsid w:val="00C80F22"/>
    <w:rsid w:val="00C818AB"/>
    <w:rsid w:val="00C81DB6"/>
    <w:rsid w:val="00C81DE4"/>
    <w:rsid w:val="00C820DD"/>
    <w:rsid w:val="00C82929"/>
    <w:rsid w:val="00C8336D"/>
    <w:rsid w:val="00C835B8"/>
    <w:rsid w:val="00C84156"/>
    <w:rsid w:val="00C8473D"/>
    <w:rsid w:val="00C852A8"/>
    <w:rsid w:val="00C864C6"/>
    <w:rsid w:val="00C86850"/>
    <w:rsid w:val="00C86BCC"/>
    <w:rsid w:val="00C87051"/>
    <w:rsid w:val="00C900AF"/>
    <w:rsid w:val="00C90404"/>
    <w:rsid w:val="00C905BF"/>
    <w:rsid w:val="00C9199A"/>
    <w:rsid w:val="00C92D2F"/>
    <w:rsid w:val="00C939B6"/>
    <w:rsid w:val="00C93C72"/>
    <w:rsid w:val="00C94FFA"/>
    <w:rsid w:val="00C9548C"/>
    <w:rsid w:val="00C9601B"/>
    <w:rsid w:val="00CA0B99"/>
    <w:rsid w:val="00CA13BA"/>
    <w:rsid w:val="00CA2F97"/>
    <w:rsid w:val="00CA33F4"/>
    <w:rsid w:val="00CA3B07"/>
    <w:rsid w:val="00CA41E9"/>
    <w:rsid w:val="00CA48E7"/>
    <w:rsid w:val="00CA4B3F"/>
    <w:rsid w:val="00CA5029"/>
    <w:rsid w:val="00CA5408"/>
    <w:rsid w:val="00CA58E0"/>
    <w:rsid w:val="00CA7B5A"/>
    <w:rsid w:val="00CB0EED"/>
    <w:rsid w:val="00CB0F12"/>
    <w:rsid w:val="00CB1584"/>
    <w:rsid w:val="00CB254D"/>
    <w:rsid w:val="00CB3DF6"/>
    <w:rsid w:val="00CB5909"/>
    <w:rsid w:val="00CB5B89"/>
    <w:rsid w:val="00CB67D5"/>
    <w:rsid w:val="00CB6B6E"/>
    <w:rsid w:val="00CB7090"/>
    <w:rsid w:val="00CB75F4"/>
    <w:rsid w:val="00CC029B"/>
    <w:rsid w:val="00CC124C"/>
    <w:rsid w:val="00CC157F"/>
    <w:rsid w:val="00CC1BC8"/>
    <w:rsid w:val="00CC209D"/>
    <w:rsid w:val="00CC4F4A"/>
    <w:rsid w:val="00CC50F4"/>
    <w:rsid w:val="00CC5250"/>
    <w:rsid w:val="00CC531A"/>
    <w:rsid w:val="00CC65C7"/>
    <w:rsid w:val="00CC73E8"/>
    <w:rsid w:val="00CC75F6"/>
    <w:rsid w:val="00CD03DE"/>
    <w:rsid w:val="00CD06DA"/>
    <w:rsid w:val="00CD20EB"/>
    <w:rsid w:val="00CD23BF"/>
    <w:rsid w:val="00CD27C4"/>
    <w:rsid w:val="00CD2F1D"/>
    <w:rsid w:val="00CD3F4A"/>
    <w:rsid w:val="00CD4BFE"/>
    <w:rsid w:val="00CD5024"/>
    <w:rsid w:val="00CD542A"/>
    <w:rsid w:val="00CD61B3"/>
    <w:rsid w:val="00CD7164"/>
    <w:rsid w:val="00CD7330"/>
    <w:rsid w:val="00CD75BE"/>
    <w:rsid w:val="00CD78C2"/>
    <w:rsid w:val="00CD7C6A"/>
    <w:rsid w:val="00CE1040"/>
    <w:rsid w:val="00CE16A3"/>
    <w:rsid w:val="00CE1A1B"/>
    <w:rsid w:val="00CE1CF8"/>
    <w:rsid w:val="00CE2F67"/>
    <w:rsid w:val="00CE4BF3"/>
    <w:rsid w:val="00CE4C67"/>
    <w:rsid w:val="00CE4F09"/>
    <w:rsid w:val="00CE680F"/>
    <w:rsid w:val="00CE6E68"/>
    <w:rsid w:val="00CF0876"/>
    <w:rsid w:val="00CF15B4"/>
    <w:rsid w:val="00CF20DE"/>
    <w:rsid w:val="00CF28E3"/>
    <w:rsid w:val="00CF31D0"/>
    <w:rsid w:val="00CF3F60"/>
    <w:rsid w:val="00CF466B"/>
    <w:rsid w:val="00CF5284"/>
    <w:rsid w:val="00CF5B0D"/>
    <w:rsid w:val="00CF5E33"/>
    <w:rsid w:val="00CF61F5"/>
    <w:rsid w:val="00CF6882"/>
    <w:rsid w:val="00CF6EF2"/>
    <w:rsid w:val="00CF79E1"/>
    <w:rsid w:val="00CF7DCA"/>
    <w:rsid w:val="00D0083B"/>
    <w:rsid w:val="00D01284"/>
    <w:rsid w:val="00D01E8E"/>
    <w:rsid w:val="00D020C2"/>
    <w:rsid w:val="00D0217E"/>
    <w:rsid w:val="00D023E3"/>
    <w:rsid w:val="00D031FA"/>
    <w:rsid w:val="00D04F47"/>
    <w:rsid w:val="00D05890"/>
    <w:rsid w:val="00D05E46"/>
    <w:rsid w:val="00D07A0C"/>
    <w:rsid w:val="00D07ACA"/>
    <w:rsid w:val="00D10096"/>
    <w:rsid w:val="00D104B7"/>
    <w:rsid w:val="00D10A9A"/>
    <w:rsid w:val="00D12BCB"/>
    <w:rsid w:val="00D12D68"/>
    <w:rsid w:val="00D12EC1"/>
    <w:rsid w:val="00D12FFA"/>
    <w:rsid w:val="00D13C40"/>
    <w:rsid w:val="00D14AA4"/>
    <w:rsid w:val="00D14C18"/>
    <w:rsid w:val="00D1589B"/>
    <w:rsid w:val="00D16CF3"/>
    <w:rsid w:val="00D1734B"/>
    <w:rsid w:val="00D2158F"/>
    <w:rsid w:val="00D22488"/>
    <w:rsid w:val="00D22FBC"/>
    <w:rsid w:val="00D2346B"/>
    <w:rsid w:val="00D2350F"/>
    <w:rsid w:val="00D239DB"/>
    <w:rsid w:val="00D24BF1"/>
    <w:rsid w:val="00D24F03"/>
    <w:rsid w:val="00D24F7B"/>
    <w:rsid w:val="00D250CB"/>
    <w:rsid w:val="00D25313"/>
    <w:rsid w:val="00D2565D"/>
    <w:rsid w:val="00D2575F"/>
    <w:rsid w:val="00D257DD"/>
    <w:rsid w:val="00D258EA"/>
    <w:rsid w:val="00D26637"/>
    <w:rsid w:val="00D26C83"/>
    <w:rsid w:val="00D26D95"/>
    <w:rsid w:val="00D301D0"/>
    <w:rsid w:val="00D314EC"/>
    <w:rsid w:val="00D31975"/>
    <w:rsid w:val="00D31BE9"/>
    <w:rsid w:val="00D326A6"/>
    <w:rsid w:val="00D32876"/>
    <w:rsid w:val="00D35050"/>
    <w:rsid w:val="00D35501"/>
    <w:rsid w:val="00D356F4"/>
    <w:rsid w:val="00D35F17"/>
    <w:rsid w:val="00D36A9B"/>
    <w:rsid w:val="00D36B30"/>
    <w:rsid w:val="00D36BFC"/>
    <w:rsid w:val="00D37F4F"/>
    <w:rsid w:val="00D404A5"/>
    <w:rsid w:val="00D4099B"/>
    <w:rsid w:val="00D40A27"/>
    <w:rsid w:val="00D41759"/>
    <w:rsid w:val="00D418DE"/>
    <w:rsid w:val="00D42480"/>
    <w:rsid w:val="00D42E60"/>
    <w:rsid w:val="00D434E2"/>
    <w:rsid w:val="00D43B1B"/>
    <w:rsid w:val="00D43B56"/>
    <w:rsid w:val="00D4479D"/>
    <w:rsid w:val="00D45D4A"/>
    <w:rsid w:val="00D503A5"/>
    <w:rsid w:val="00D50D92"/>
    <w:rsid w:val="00D516B0"/>
    <w:rsid w:val="00D5183F"/>
    <w:rsid w:val="00D51B67"/>
    <w:rsid w:val="00D51FB8"/>
    <w:rsid w:val="00D52768"/>
    <w:rsid w:val="00D52980"/>
    <w:rsid w:val="00D529A6"/>
    <w:rsid w:val="00D52C1C"/>
    <w:rsid w:val="00D5314D"/>
    <w:rsid w:val="00D53790"/>
    <w:rsid w:val="00D54155"/>
    <w:rsid w:val="00D544FB"/>
    <w:rsid w:val="00D54BBF"/>
    <w:rsid w:val="00D54D91"/>
    <w:rsid w:val="00D54E69"/>
    <w:rsid w:val="00D552C7"/>
    <w:rsid w:val="00D56639"/>
    <w:rsid w:val="00D62D33"/>
    <w:rsid w:val="00D63301"/>
    <w:rsid w:val="00D64514"/>
    <w:rsid w:val="00D65382"/>
    <w:rsid w:val="00D65BB8"/>
    <w:rsid w:val="00D66535"/>
    <w:rsid w:val="00D66597"/>
    <w:rsid w:val="00D66C0B"/>
    <w:rsid w:val="00D6757D"/>
    <w:rsid w:val="00D71233"/>
    <w:rsid w:val="00D7158C"/>
    <w:rsid w:val="00D749E5"/>
    <w:rsid w:val="00D752C5"/>
    <w:rsid w:val="00D808F8"/>
    <w:rsid w:val="00D81DC6"/>
    <w:rsid w:val="00D82167"/>
    <w:rsid w:val="00D82323"/>
    <w:rsid w:val="00D825A6"/>
    <w:rsid w:val="00D82FE8"/>
    <w:rsid w:val="00D83081"/>
    <w:rsid w:val="00D83182"/>
    <w:rsid w:val="00D83D82"/>
    <w:rsid w:val="00D83D93"/>
    <w:rsid w:val="00D84506"/>
    <w:rsid w:val="00D85042"/>
    <w:rsid w:val="00D851F8"/>
    <w:rsid w:val="00D85333"/>
    <w:rsid w:val="00D85D09"/>
    <w:rsid w:val="00D90575"/>
    <w:rsid w:val="00D9100A"/>
    <w:rsid w:val="00D91985"/>
    <w:rsid w:val="00D92875"/>
    <w:rsid w:val="00D92C0F"/>
    <w:rsid w:val="00D93096"/>
    <w:rsid w:val="00D94C96"/>
    <w:rsid w:val="00D95610"/>
    <w:rsid w:val="00D97372"/>
    <w:rsid w:val="00D97BDF"/>
    <w:rsid w:val="00DA20A8"/>
    <w:rsid w:val="00DA256F"/>
    <w:rsid w:val="00DA3341"/>
    <w:rsid w:val="00DA381F"/>
    <w:rsid w:val="00DA4852"/>
    <w:rsid w:val="00DA4B65"/>
    <w:rsid w:val="00DA608A"/>
    <w:rsid w:val="00DB05B8"/>
    <w:rsid w:val="00DB064F"/>
    <w:rsid w:val="00DB15B1"/>
    <w:rsid w:val="00DB1862"/>
    <w:rsid w:val="00DB1BB4"/>
    <w:rsid w:val="00DB1C31"/>
    <w:rsid w:val="00DB2135"/>
    <w:rsid w:val="00DB32BB"/>
    <w:rsid w:val="00DB339A"/>
    <w:rsid w:val="00DB3A16"/>
    <w:rsid w:val="00DB515C"/>
    <w:rsid w:val="00DB5763"/>
    <w:rsid w:val="00DB5811"/>
    <w:rsid w:val="00DB60EA"/>
    <w:rsid w:val="00DB6158"/>
    <w:rsid w:val="00DB639C"/>
    <w:rsid w:val="00DC1F8C"/>
    <w:rsid w:val="00DC2AF1"/>
    <w:rsid w:val="00DC39A6"/>
    <w:rsid w:val="00DC4B4C"/>
    <w:rsid w:val="00DC4D3D"/>
    <w:rsid w:val="00DC4E92"/>
    <w:rsid w:val="00DC67F5"/>
    <w:rsid w:val="00DC693A"/>
    <w:rsid w:val="00DC6ADD"/>
    <w:rsid w:val="00DC76B1"/>
    <w:rsid w:val="00DC7E59"/>
    <w:rsid w:val="00DD0356"/>
    <w:rsid w:val="00DD2E47"/>
    <w:rsid w:val="00DD39CA"/>
    <w:rsid w:val="00DD6297"/>
    <w:rsid w:val="00DD6EB7"/>
    <w:rsid w:val="00DE0CC9"/>
    <w:rsid w:val="00DE12EC"/>
    <w:rsid w:val="00DE1E9A"/>
    <w:rsid w:val="00DE1EEF"/>
    <w:rsid w:val="00DE2284"/>
    <w:rsid w:val="00DE2A41"/>
    <w:rsid w:val="00DE397B"/>
    <w:rsid w:val="00DE4BAE"/>
    <w:rsid w:val="00DE4D40"/>
    <w:rsid w:val="00DE52C5"/>
    <w:rsid w:val="00DE54A4"/>
    <w:rsid w:val="00DE5B56"/>
    <w:rsid w:val="00DE700F"/>
    <w:rsid w:val="00DE7012"/>
    <w:rsid w:val="00DE7447"/>
    <w:rsid w:val="00DF0795"/>
    <w:rsid w:val="00DF0A82"/>
    <w:rsid w:val="00DF12C1"/>
    <w:rsid w:val="00DF15A1"/>
    <w:rsid w:val="00DF175A"/>
    <w:rsid w:val="00DF22B3"/>
    <w:rsid w:val="00DF2A5B"/>
    <w:rsid w:val="00DF2E78"/>
    <w:rsid w:val="00DF37BB"/>
    <w:rsid w:val="00DF3C61"/>
    <w:rsid w:val="00DF3FC3"/>
    <w:rsid w:val="00DF446B"/>
    <w:rsid w:val="00DF635E"/>
    <w:rsid w:val="00DF6DBF"/>
    <w:rsid w:val="00DF6FC6"/>
    <w:rsid w:val="00E007F8"/>
    <w:rsid w:val="00E01D22"/>
    <w:rsid w:val="00E02ECB"/>
    <w:rsid w:val="00E033BA"/>
    <w:rsid w:val="00E033D4"/>
    <w:rsid w:val="00E03D04"/>
    <w:rsid w:val="00E04197"/>
    <w:rsid w:val="00E044F5"/>
    <w:rsid w:val="00E060EB"/>
    <w:rsid w:val="00E0697A"/>
    <w:rsid w:val="00E06DF8"/>
    <w:rsid w:val="00E0771E"/>
    <w:rsid w:val="00E078BB"/>
    <w:rsid w:val="00E11F48"/>
    <w:rsid w:val="00E1327B"/>
    <w:rsid w:val="00E1329E"/>
    <w:rsid w:val="00E1389B"/>
    <w:rsid w:val="00E1419D"/>
    <w:rsid w:val="00E15871"/>
    <w:rsid w:val="00E16868"/>
    <w:rsid w:val="00E16A89"/>
    <w:rsid w:val="00E170F0"/>
    <w:rsid w:val="00E171A7"/>
    <w:rsid w:val="00E17570"/>
    <w:rsid w:val="00E17571"/>
    <w:rsid w:val="00E17861"/>
    <w:rsid w:val="00E17EB0"/>
    <w:rsid w:val="00E20AD4"/>
    <w:rsid w:val="00E210D4"/>
    <w:rsid w:val="00E21655"/>
    <w:rsid w:val="00E217D2"/>
    <w:rsid w:val="00E21BBA"/>
    <w:rsid w:val="00E21E40"/>
    <w:rsid w:val="00E22412"/>
    <w:rsid w:val="00E23201"/>
    <w:rsid w:val="00E23B72"/>
    <w:rsid w:val="00E242B4"/>
    <w:rsid w:val="00E2475A"/>
    <w:rsid w:val="00E25620"/>
    <w:rsid w:val="00E26830"/>
    <w:rsid w:val="00E27476"/>
    <w:rsid w:val="00E276AF"/>
    <w:rsid w:val="00E27738"/>
    <w:rsid w:val="00E27D48"/>
    <w:rsid w:val="00E27FF7"/>
    <w:rsid w:val="00E30A7B"/>
    <w:rsid w:val="00E32AA2"/>
    <w:rsid w:val="00E32B39"/>
    <w:rsid w:val="00E33769"/>
    <w:rsid w:val="00E3400D"/>
    <w:rsid w:val="00E3410A"/>
    <w:rsid w:val="00E34B8B"/>
    <w:rsid w:val="00E36347"/>
    <w:rsid w:val="00E36A56"/>
    <w:rsid w:val="00E36C6C"/>
    <w:rsid w:val="00E37EAF"/>
    <w:rsid w:val="00E404CD"/>
    <w:rsid w:val="00E4156B"/>
    <w:rsid w:val="00E417C3"/>
    <w:rsid w:val="00E41CB0"/>
    <w:rsid w:val="00E42243"/>
    <w:rsid w:val="00E442B4"/>
    <w:rsid w:val="00E44741"/>
    <w:rsid w:val="00E44A1F"/>
    <w:rsid w:val="00E44D97"/>
    <w:rsid w:val="00E4557F"/>
    <w:rsid w:val="00E45E53"/>
    <w:rsid w:val="00E47885"/>
    <w:rsid w:val="00E50B70"/>
    <w:rsid w:val="00E516C3"/>
    <w:rsid w:val="00E517DF"/>
    <w:rsid w:val="00E52B65"/>
    <w:rsid w:val="00E530B8"/>
    <w:rsid w:val="00E53367"/>
    <w:rsid w:val="00E5404F"/>
    <w:rsid w:val="00E5450D"/>
    <w:rsid w:val="00E55063"/>
    <w:rsid w:val="00E55282"/>
    <w:rsid w:val="00E55519"/>
    <w:rsid w:val="00E568F9"/>
    <w:rsid w:val="00E57417"/>
    <w:rsid w:val="00E57AE9"/>
    <w:rsid w:val="00E6071B"/>
    <w:rsid w:val="00E60FFD"/>
    <w:rsid w:val="00E610A9"/>
    <w:rsid w:val="00E61A9C"/>
    <w:rsid w:val="00E62E13"/>
    <w:rsid w:val="00E64CD0"/>
    <w:rsid w:val="00E65CD2"/>
    <w:rsid w:val="00E669FC"/>
    <w:rsid w:val="00E6706E"/>
    <w:rsid w:val="00E7144C"/>
    <w:rsid w:val="00E71E56"/>
    <w:rsid w:val="00E7467E"/>
    <w:rsid w:val="00E7490C"/>
    <w:rsid w:val="00E756A7"/>
    <w:rsid w:val="00E758AA"/>
    <w:rsid w:val="00E75F21"/>
    <w:rsid w:val="00E76BC9"/>
    <w:rsid w:val="00E76D04"/>
    <w:rsid w:val="00E773C2"/>
    <w:rsid w:val="00E77CB4"/>
    <w:rsid w:val="00E80B0F"/>
    <w:rsid w:val="00E80BAF"/>
    <w:rsid w:val="00E813DD"/>
    <w:rsid w:val="00E81F80"/>
    <w:rsid w:val="00E82282"/>
    <w:rsid w:val="00E8335F"/>
    <w:rsid w:val="00E833EE"/>
    <w:rsid w:val="00E8385A"/>
    <w:rsid w:val="00E83AC8"/>
    <w:rsid w:val="00E83E8B"/>
    <w:rsid w:val="00E86548"/>
    <w:rsid w:val="00E87953"/>
    <w:rsid w:val="00E90D65"/>
    <w:rsid w:val="00E910F9"/>
    <w:rsid w:val="00E9265C"/>
    <w:rsid w:val="00E93FEA"/>
    <w:rsid w:val="00E95776"/>
    <w:rsid w:val="00E959D7"/>
    <w:rsid w:val="00E95B17"/>
    <w:rsid w:val="00E96573"/>
    <w:rsid w:val="00E968B9"/>
    <w:rsid w:val="00E96A27"/>
    <w:rsid w:val="00E97162"/>
    <w:rsid w:val="00E9775D"/>
    <w:rsid w:val="00E978F9"/>
    <w:rsid w:val="00E97A87"/>
    <w:rsid w:val="00EA04C2"/>
    <w:rsid w:val="00EA1AD4"/>
    <w:rsid w:val="00EA1B91"/>
    <w:rsid w:val="00EA1C33"/>
    <w:rsid w:val="00EA1CC5"/>
    <w:rsid w:val="00EA2464"/>
    <w:rsid w:val="00EA2E4F"/>
    <w:rsid w:val="00EA4119"/>
    <w:rsid w:val="00EA4381"/>
    <w:rsid w:val="00EA43A9"/>
    <w:rsid w:val="00EA5118"/>
    <w:rsid w:val="00EA60E1"/>
    <w:rsid w:val="00EA613C"/>
    <w:rsid w:val="00EA7627"/>
    <w:rsid w:val="00EB30F2"/>
    <w:rsid w:val="00EB34BD"/>
    <w:rsid w:val="00EB525F"/>
    <w:rsid w:val="00EB6676"/>
    <w:rsid w:val="00EB6CAE"/>
    <w:rsid w:val="00EB6F70"/>
    <w:rsid w:val="00EC2BD7"/>
    <w:rsid w:val="00EC33F6"/>
    <w:rsid w:val="00EC42A5"/>
    <w:rsid w:val="00EC4F5F"/>
    <w:rsid w:val="00EC5CD0"/>
    <w:rsid w:val="00EC7E2F"/>
    <w:rsid w:val="00EC7F28"/>
    <w:rsid w:val="00ED016E"/>
    <w:rsid w:val="00ED1558"/>
    <w:rsid w:val="00ED45CA"/>
    <w:rsid w:val="00EE06CC"/>
    <w:rsid w:val="00EE075E"/>
    <w:rsid w:val="00EE0D9D"/>
    <w:rsid w:val="00EE1445"/>
    <w:rsid w:val="00EE4A42"/>
    <w:rsid w:val="00EE4CFB"/>
    <w:rsid w:val="00EE4F06"/>
    <w:rsid w:val="00EE4F98"/>
    <w:rsid w:val="00EE6CD9"/>
    <w:rsid w:val="00EE7026"/>
    <w:rsid w:val="00EE758F"/>
    <w:rsid w:val="00EF175F"/>
    <w:rsid w:val="00EF17A6"/>
    <w:rsid w:val="00EF2848"/>
    <w:rsid w:val="00EF3052"/>
    <w:rsid w:val="00EF3932"/>
    <w:rsid w:val="00EF4317"/>
    <w:rsid w:val="00EF470B"/>
    <w:rsid w:val="00EF51B3"/>
    <w:rsid w:val="00EF55FA"/>
    <w:rsid w:val="00EF5AD6"/>
    <w:rsid w:val="00EF6996"/>
    <w:rsid w:val="00EF742E"/>
    <w:rsid w:val="00EF74AD"/>
    <w:rsid w:val="00F023F0"/>
    <w:rsid w:val="00F0258D"/>
    <w:rsid w:val="00F02633"/>
    <w:rsid w:val="00F0382A"/>
    <w:rsid w:val="00F04748"/>
    <w:rsid w:val="00F054B3"/>
    <w:rsid w:val="00F07737"/>
    <w:rsid w:val="00F1006E"/>
    <w:rsid w:val="00F103B5"/>
    <w:rsid w:val="00F11681"/>
    <w:rsid w:val="00F11799"/>
    <w:rsid w:val="00F14DB3"/>
    <w:rsid w:val="00F15140"/>
    <w:rsid w:val="00F15C55"/>
    <w:rsid w:val="00F16164"/>
    <w:rsid w:val="00F17670"/>
    <w:rsid w:val="00F20DC2"/>
    <w:rsid w:val="00F21763"/>
    <w:rsid w:val="00F21A32"/>
    <w:rsid w:val="00F21BAD"/>
    <w:rsid w:val="00F223D9"/>
    <w:rsid w:val="00F22424"/>
    <w:rsid w:val="00F24793"/>
    <w:rsid w:val="00F254BA"/>
    <w:rsid w:val="00F25A6C"/>
    <w:rsid w:val="00F2607D"/>
    <w:rsid w:val="00F26C65"/>
    <w:rsid w:val="00F278FF"/>
    <w:rsid w:val="00F27B06"/>
    <w:rsid w:val="00F30184"/>
    <w:rsid w:val="00F31A2B"/>
    <w:rsid w:val="00F32305"/>
    <w:rsid w:val="00F3285D"/>
    <w:rsid w:val="00F32E43"/>
    <w:rsid w:val="00F3338E"/>
    <w:rsid w:val="00F355A4"/>
    <w:rsid w:val="00F35BFC"/>
    <w:rsid w:val="00F36053"/>
    <w:rsid w:val="00F3665A"/>
    <w:rsid w:val="00F371F8"/>
    <w:rsid w:val="00F372AA"/>
    <w:rsid w:val="00F37462"/>
    <w:rsid w:val="00F37526"/>
    <w:rsid w:val="00F3760E"/>
    <w:rsid w:val="00F40DF4"/>
    <w:rsid w:val="00F4157E"/>
    <w:rsid w:val="00F415E3"/>
    <w:rsid w:val="00F42744"/>
    <w:rsid w:val="00F43803"/>
    <w:rsid w:val="00F44626"/>
    <w:rsid w:val="00F45C69"/>
    <w:rsid w:val="00F477B2"/>
    <w:rsid w:val="00F47F50"/>
    <w:rsid w:val="00F50067"/>
    <w:rsid w:val="00F50CA2"/>
    <w:rsid w:val="00F52108"/>
    <w:rsid w:val="00F53071"/>
    <w:rsid w:val="00F53CDB"/>
    <w:rsid w:val="00F54B91"/>
    <w:rsid w:val="00F55DF5"/>
    <w:rsid w:val="00F563EE"/>
    <w:rsid w:val="00F57017"/>
    <w:rsid w:val="00F6054C"/>
    <w:rsid w:val="00F6059A"/>
    <w:rsid w:val="00F608B6"/>
    <w:rsid w:val="00F629BC"/>
    <w:rsid w:val="00F63904"/>
    <w:rsid w:val="00F63B72"/>
    <w:rsid w:val="00F64902"/>
    <w:rsid w:val="00F654E6"/>
    <w:rsid w:val="00F665B0"/>
    <w:rsid w:val="00F67C52"/>
    <w:rsid w:val="00F704BF"/>
    <w:rsid w:val="00F7142D"/>
    <w:rsid w:val="00F71589"/>
    <w:rsid w:val="00F71B39"/>
    <w:rsid w:val="00F71E5E"/>
    <w:rsid w:val="00F73569"/>
    <w:rsid w:val="00F73920"/>
    <w:rsid w:val="00F751CE"/>
    <w:rsid w:val="00F75862"/>
    <w:rsid w:val="00F759C7"/>
    <w:rsid w:val="00F75E14"/>
    <w:rsid w:val="00F75E41"/>
    <w:rsid w:val="00F76546"/>
    <w:rsid w:val="00F765D7"/>
    <w:rsid w:val="00F7707F"/>
    <w:rsid w:val="00F77389"/>
    <w:rsid w:val="00F77486"/>
    <w:rsid w:val="00F7750A"/>
    <w:rsid w:val="00F7772B"/>
    <w:rsid w:val="00F7790B"/>
    <w:rsid w:val="00F77D44"/>
    <w:rsid w:val="00F80512"/>
    <w:rsid w:val="00F80814"/>
    <w:rsid w:val="00F80C35"/>
    <w:rsid w:val="00F80DFD"/>
    <w:rsid w:val="00F812A5"/>
    <w:rsid w:val="00F81623"/>
    <w:rsid w:val="00F81A6D"/>
    <w:rsid w:val="00F847E4"/>
    <w:rsid w:val="00F8519B"/>
    <w:rsid w:val="00F8604E"/>
    <w:rsid w:val="00F86383"/>
    <w:rsid w:val="00F8698F"/>
    <w:rsid w:val="00F87CC1"/>
    <w:rsid w:val="00F87E64"/>
    <w:rsid w:val="00F9020D"/>
    <w:rsid w:val="00F90B2E"/>
    <w:rsid w:val="00F919A7"/>
    <w:rsid w:val="00F91EB5"/>
    <w:rsid w:val="00F91F9D"/>
    <w:rsid w:val="00F91FD4"/>
    <w:rsid w:val="00F92914"/>
    <w:rsid w:val="00F929BC"/>
    <w:rsid w:val="00F92BC8"/>
    <w:rsid w:val="00F941B7"/>
    <w:rsid w:val="00F9464C"/>
    <w:rsid w:val="00F94DEB"/>
    <w:rsid w:val="00F96029"/>
    <w:rsid w:val="00FA007E"/>
    <w:rsid w:val="00FA0ECD"/>
    <w:rsid w:val="00FA1400"/>
    <w:rsid w:val="00FA1B1A"/>
    <w:rsid w:val="00FA360E"/>
    <w:rsid w:val="00FA3A41"/>
    <w:rsid w:val="00FA3B4A"/>
    <w:rsid w:val="00FA3FE6"/>
    <w:rsid w:val="00FA4A08"/>
    <w:rsid w:val="00FA5232"/>
    <w:rsid w:val="00FA64F3"/>
    <w:rsid w:val="00FA6958"/>
    <w:rsid w:val="00FA6D98"/>
    <w:rsid w:val="00FA7005"/>
    <w:rsid w:val="00FA7AE5"/>
    <w:rsid w:val="00FA7EEE"/>
    <w:rsid w:val="00FB02A8"/>
    <w:rsid w:val="00FB03F4"/>
    <w:rsid w:val="00FB1814"/>
    <w:rsid w:val="00FB2219"/>
    <w:rsid w:val="00FB2291"/>
    <w:rsid w:val="00FB2733"/>
    <w:rsid w:val="00FB2B72"/>
    <w:rsid w:val="00FB2BB9"/>
    <w:rsid w:val="00FB2DD9"/>
    <w:rsid w:val="00FB3C38"/>
    <w:rsid w:val="00FB4AAA"/>
    <w:rsid w:val="00FB6796"/>
    <w:rsid w:val="00FB6BBF"/>
    <w:rsid w:val="00FB7FA0"/>
    <w:rsid w:val="00FC21A5"/>
    <w:rsid w:val="00FC32E6"/>
    <w:rsid w:val="00FC49A6"/>
    <w:rsid w:val="00FC51A8"/>
    <w:rsid w:val="00FC6587"/>
    <w:rsid w:val="00FC6785"/>
    <w:rsid w:val="00FC6952"/>
    <w:rsid w:val="00FC7177"/>
    <w:rsid w:val="00FC726E"/>
    <w:rsid w:val="00FD0FE3"/>
    <w:rsid w:val="00FD25EA"/>
    <w:rsid w:val="00FD3065"/>
    <w:rsid w:val="00FD3A8C"/>
    <w:rsid w:val="00FD4DBC"/>
    <w:rsid w:val="00FD58A8"/>
    <w:rsid w:val="00FD6255"/>
    <w:rsid w:val="00FD6460"/>
    <w:rsid w:val="00FD717B"/>
    <w:rsid w:val="00FD7252"/>
    <w:rsid w:val="00FD7A6D"/>
    <w:rsid w:val="00FE1626"/>
    <w:rsid w:val="00FE1DB2"/>
    <w:rsid w:val="00FE29D7"/>
    <w:rsid w:val="00FE2F4C"/>
    <w:rsid w:val="00FE3284"/>
    <w:rsid w:val="00FE3A98"/>
    <w:rsid w:val="00FE4E8C"/>
    <w:rsid w:val="00FE4FD8"/>
    <w:rsid w:val="00FE504E"/>
    <w:rsid w:val="00FE53A6"/>
    <w:rsid w:val="00FE5B4A"/>
    <w:rsid w:val="00FE6210"/>
    <w:rsid w:val="00FE6CE7"/>
    <w:rsid w:val="00FE6D11"/>
    <w:rsid w:val="00FF0A3F"/>
    <w:rsid w:val="00FF10E9"/>
    <w:rsid w:val="00FF11CB"/>
    <w:rsid w:val="00FF2039"/>
    <w:rsid w:val="00FF24DA"/>
    <w:rsid w:val="00FF2C05"/>
    <w:rsid w:val="00FF3CD7"/>
    <w:rsid w:val="00FF3EBF"/>
    <w:rsid w:val="00FF3FED"/>
    <w:rsid w:val="00FF441F"/>
    <w:rsid w:val="00FF6BDE"/>
    <w:rsid w:val="00FF78B9"/>
    <w:rsid w:val="00FF7A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12CC"/>
    <w:pPr>
      <w:keepNext/>
      <w:keepLines/>
      <w:spacing w:before="40" w:after="0" w:line="480" w:lineRule="auto"/>
      <w:outlineLvl w:val="1"/>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851"/>
    <w:rPr>
      <w:color w:val="0000FF" w:themeColor="hyperlink"/>
      <w:u w:val="single"/>
    </w:rPr>
  </w:style>
  <w:style w:type="character" w:styleId="CommentReference">
    <w:name w:val="annotation reference"/>
    <w:basedOn w:val="DefaultParagraphFont"/>
    <w:uiPriority w:val="99"/>
    <w:semiHidden/>
    <w:unhideWhenUsed/>
    <w:rsid w:val="00F87E64"/>
    <w:rPr>
      <w:sz w:val="16"/>
      <w:szCs w:val="16"/>
    </w:rPr>
  </w:style>
  <w:style w:type="paragraph" w:styleId="CommentText">
    <w:name w:val="annotation text"/>
    <w:basedOn w:val="Normal"/>
    <w:link w:val="CommentTextChar"/>
    <w:uiPriority w:val="99"/>
    <w:semiHidden/>
    <w:unhideWhenUsed/>
    <w:rsid w:val="00F87E64"/>
    <w:pPr>
      <w:spacing w:line="240" w:lineRule="auto"/>
    </w:pPr>
    <w:rPr>
      <w:sz w:val="20"/>
      <w:szCs w:val="20"/>
    </w:rPr>
  </w:style>
  <w:style w:type="character" w:customStyle="1" w:styleId="CommentTextChar">
    <w:name w:val="Comment Text Char"/>
    <w:basedOn w:val="DefaultParagraphFont"/>
    <w:link w:val="CommentText"/>
    <w:uiPriority w:val="99"/>
    <w:semiHidden/>
    <w:rsid w:val="00F87E64"/>
    <w:rPr>
      <w:sz w:val="20"/>
      <w:szCs w:val="20"/>
    </w:rPr>
  </w:style>
  <w:style w:type="paragraph" w:styleId="CommentSubject">
    <w:name w:val="annotation subject"/>
    <w:basedOn w:val="CommentText"/>
    <w:next w:val="CommentText"/>
    <w:link w:val="CommentSubjectChar"/>
    <w:uiPriority w:val="99"/>
    <w:semiHidden/>
    <w:unhideWhenUsed/>
    <w:rsid w:val="00F87E64"/>
    <w:rPr>
      <w:b/>
      <w:bCs/>
    </w:rPr>
  </w:style>
  <w:style w:type="character" w:customStyle="1" w:styleId="CommentSubjectChar">
    <w:name w:val="Comment Subject Char"/>
    <w:basedOn w:val="CommentTextChar"/>
    <w:link w:val="CommentSubject"/>
    <w:uiPriority w:val="99"/>
    <w:semiHidden/>
    <w:rsid w:val="00F87E64"/>
    <w:rPr>
      <w:b/>
      <w:bCs/>
      <w:sz w:val="20"/>
      <w:szCs w:val="20"/>
    </w:rPr>
  </w:style>
  <w:style w:type="paragraph" w:styleId="BalloonText">
    <w:name w:val="Balloon Text"/>
    <w:basedOn w:val="Normal"/>
    <w:link w:val="BalloonTextChar"/>
    <w:uiPriority w:val="99"/>
    <w:semiHidden/>
    <w:unhideWhenUsed/>
    <w:rsid w:val="00F87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64"/>
    <w:rPr>
      <w:rFonts w:ascii="Tahoma" w:hAnsi="Tahoma" w:cs="Tahoma"/>
      <w:sz w:val="16"/>
      <w:szCs w:val="16"/>
    </w:rPr>
  </w:style>
  <w:style w:type="character" w:customStyle="1" w:styleId="Heading2Char">
    <w:name w:val="Heading 2 Char"/>
    <w:basedOn w:val="DefaultParagraphFont"/>
    <w:link w:val="Heading2"/>
    <w:uiPriority w:val="9"/>
    <w:rsid w:val="005212CC"/>
    <w:rPr>
      <w:rFonts w:eastAsiaTheme="majorEastAsia" w:cstheme="majorBidi"/>
      <w:b/>
      <w:sz w:val="24"/>
      <w:szCs w:val="24"/>
    </w:rPr>
  </w:style>
  <w:style w:type="paragraph" w:styleId="ListParagraph">
    <w:name w:val="List Paragraph"/>
    <w:basedOn w:val="Normal"/>
    <w:uiPriority w:val="34"/>
    <w:qFormat/>
    <w:rsid w:val="005212CC"/>
    <w:pPr>
      <w:spacing w:after="160" w:line="259" w:lineRule="auto"/>
      <w:ind w:left="720"/>
      <w:contextualSpacing/>
    </w:pPr>
  </w:style>
  <w:style w:type="table" w:styleId="TableGrid">
    <w:name w:val="Table Grid"/>
    <w:basedOn w:val="TableNormal"/>
    <w:uiPriority w:val="39"/>
    <w:rsid w:val="0052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1900"/>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212CC"/>
    <w:pPr>
      <w:keepNext/>
      <w:keepLines/>
      <w:spacing w:before="40" w:after="0" w:line="480" w:lineRule="auto"/>
      <w:outlineLvl w:val="1"/>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851"/>
    <w:rPr>
      <w:color w:val="0000FF" w:themeColor="hyperlink"/>
      <w:u w:val="single"/>
    </w:rPr>
  </w:style>
  <w:style w:type="character" w:styleId="CommentReference">
    <w:name w:val="annotation reference"/>
    <w:basedOn w:val="DefaultParagraphFont"/>
    <w:uiPriority w:val="99"/>
    <w:semiHidden/>
    <w:unhideWhenUsed/>
    <w:rsid w:val="00F87E64"/>
    <w:rPr>
      <w:sz w:val="16"/>
      <w:szCs w:val="16"/>
    </w:rPr>
  </w:style>
  <w:style w:type="paragraph" w:styleId="CommentText">
    <w:name w:val="annotation text"/>
    <w:basedOn w:val="Normal"/>
    <w:link w:val="CommentTextChar"/>
    <w:uiPriority w:val="99"/>
    <w:semiHidden/>
    <w:unhideWhenUsed/>
    <w:rsid w:val="00F87E64"/>
    <w:pPr>
      <w:spacing w:line="240" w:lineRule="auto"/>
    </w:pPr>
    <w:rPr>
      <w:sz w:val="20"/>
      <w:szCs w:val="20"/>
    </w:rPr>
  </w:style>
  <w:style w:type="character" w:customStyle="1" w:styleId="CommentTextChar">
    <w:name w:val="Comment Text Char"/>
    <w:basedOn w:val="DefaultParagraphFont"/>
    <w:link w:val="CommentText"/>
    <w:uiPriority w:val="99"/>
    <w:semiHidden/>
    <w:rsid w:val="00F87E64"/>
    <w:rPr>
      <w:sz w:val="20"/>
      <w:szCs w:val="20"/>
    </w:rPr>
  </w:style>
  <w:style w:type="paragraph" w:styleId="CommentSubject">
    <w:name w:val="annotation subject"/>
    <w:basedOn w:val="CommentText"/>
    <w:next w:val="CommentText"/>
    <w:link w:val="CommentSubjectChar"/>
    <w:uiPriority w:val="99"/>
    <w:semiHidden/>
    <w:unhideWhenUsed/>
    <w:rsid w:val="00F87E64"/>
    <w:rPr>
      <w:b/>
      <w:bCs/>
    </w:rPr>
  </w:style>
  <w:style w:type="character" w:customStyle="1" w:styleId="CommentSubjectChar">
    <w:name w:val="Comment Subject Char"/>
    <w:basedOn w:val="CommentTextChar"/>
    <w:link w:val="CommentSubject"/>
    <w:uiPriority w:val="99"/>
    <w:semiHidden/>
    <w:rsid w:val="00F87E64"/>
    <w:rPr>
      <w:b/>
      <w:bCs/>
      <w:sz w:val="20"/>
      <w:szCs w:val="20"/>
    </w:rPr>
  </w:style>
  <w:style w:type="paragraph" w:styleId="BalloonText">
    <w:name w:val="Balloon Text"/>
    <w:basedOn w:val="Normal"/>
    <w:link w:val="BalloonTextChar"/>
    <w:uiPriority w:val="99"/>
    <w:semiHidden/>
    <w:unhideWhenUsed/>
    <w:rsid w:val="00F87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E64"/>
    <w:rPr>
      <w:rFonts w:ascii="Tahoma" w:hAnsi="Tahoma" w:cs="Tahoma"/>
      <w:sz w:val="16"/>
      <w:szCs w:val="16"/>
    </w:rPr>
  </w:style>
  <w:style w:type="character" w:customStyle="1" w:styleId="Heading2Char">
    <w:name w:val="Heading 2 Char"/>
    <w:basedOn w:val="DefaultParagraphFont"/>
    <w:link w:val="Heading2"/>
    <w:uiPriority w:val="9"/>
    <w:rsid w:val="005212CC"/>
    <w:rPr>
      <w:rFonts w:eastAsiaTheme="majorEastAsia" w:cstheme="majorBidi"/>
      <w:b/>
      <w:sz w:val="24"/>
      <w:szCs w:val="24"/>
    </w:rPr>
  </w:style>
  <w:style w:type="paragraph" w:styleId="ListParagraph">
    <w:name w:val="List Paragraph"/>
    <w:basedOn w:val="Normal"/>
    <w:uiPriority w:val="34"/>
    <w:qFormat/>
    <w:rsid w:val="005212CC"/>
    <w:pPr>
      <w:spacing w:after="160" w:line="259" w:lineRule="auto"/>
      <w:ind w:left="720"/>
      <w:contextualSpacing/>
    </w:pPr>
  </w:style>
  <w:style w:type="table" w:styleId="TableGrid">
    <w:name w:val="Table Grid"/>
    <w:basedOn w:val="TableNormal"/>
    <w:uiPriority w:val="39"/>
    <w:rsid w:val="00521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1900"/>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23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48771-C242-492C-9991-9AF95F939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7011</Words>
  <Characters>39967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Isabelle</cp:lastModifiedBy>
  <cp:revision>2</cp:revision>
  <dcterms:created xsi:type="dcterms:W3CDTF">2014-09-05T01:21:00Z</dcterms:created>
  <dcterms:modified xsi:type="dcterms:W3CDTF">2014-09-05T01:21:00Z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daigleremi@gmail.com@www.mendeley.com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http://www.zotero.org/styles/limnology-and-oceanography</vt:lpwstr>
  </property>
  <property fmtid="{D5CDD505-2E9C-101B-9397-08002B2CF9AE}" pid="16" name="Mendeley Recent Style Name 5_1">
    <vt:lpwstr>Limnology and Oceanography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http://csl.mendeley.com/styles/11017131/Oncogene-3</vt:lpwstr>
  </property>
  <property fmtid="{D5CDD505-2E9C-101B-9397-08002B2CF9AE}" pid="20" name="Mendeley Recent Style Name 7_1">
    <vt:lpwstr>Oncogene - Remi Daigle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